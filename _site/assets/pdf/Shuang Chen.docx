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B953B" w14:textId="77777777" w:rsidR="00BD034D" w:rsidRDefault="00BD034D"/>
    <w:tbl>
      <w:tblPr>
        <w:tblW w:w="13135" w:type="dxa"/>
        <w:tblInd w:w="-720" w:type="dxa"/>
        <w:tblLook w:val="0000" w:firstRow="0" w:lastRow="0" w:firstColumn="0" w:lastColumn="0" w:noHBand="0" w:noVBand="0"/>
        <w:tblPrChange w:id="0" w:author="Jun Gong" w:date="2017-10-07T14:17:00Z">
          <w:tblPr>
            <w:tblW w:w="10525" w:type="dxa"/>
            <w:tblInd w:w="-720" w:type="dxa"/>
            <w:tblLook w:val="0000" w:firstRow="0" w:lastRow="0" w:firstColumn="0" w:lastColumn="0" w:noHBand="0" w:noVBand="0"/>
          </w:tblPr>
        </w:tblPrChange>
      </w:tblPr>
      <w:tblGrid>
        <w:gridCol w:w="8010"/>
        <w:gridCol w:w="2515"/>
        <w:gridCol w:w="2610"/>
        <w:tblGridChange w:id="1">
          <w:tblGrid>
            <w:gridCol w:w="5"/>
            <w:gridCol w:w="7910"/>
            <w:gridCol w:w="5"/>
            <w:gridCol w:w="90"/>
            <w:gridCol w:w="2515"/>
            <w:gridCol w:w="5"/>
            <w:gridCol w:w="2605"/>
            <w:gridCol w:w="5"/>
          </w:tblGrid>
        </w:tblGridChange>
      </w:tblGrid>
      <w:tr w:rsidR="00A85C5D" w:rsidRPr="0091735C" w14:paraId="2DA58D52" w14:textId="77777777" w:rsidTr="00290E69">
        <w:trPr>
          <w:gridAfter w:val="1"/>
          <w:wAfter w:w="2610" w:type="dxa"/>
          <w:trHeight w:val="594"/>
          <w:trPrChange w:id="2" w:author="Jun Gong" w:date="2017-10-07T14:17:00Z">
            <w:trPr>
              <w:gridAfter w:val="1"/>
              <w:trHeight w:val="594"/>
            </w:trPr>
          </w:trPrChange>
        </w:trPr>
        <w:tc>
          <w:tcPr>
            <w:tcW w:w="10525" w:type="dxa"/>
            <w:gridSpan w:val="2"/>
            <w:tcBorders>
              <w:bottom w:val="single" w:sz="4" w:space="0" w:color="auto"/>
            </w:tcBorders>
            <w:tcPrChange w:id="3" w:author="Jun Gong" w:date="2017-10-07T14:17:00Z">
              <w:tcPr>
                <w:tcW w:w="10525" w:type="dxa"/>
                <w:gridSpan w:val="5"/>
                <w:tcBorders>
                  <w:bottom w:val="single" w:sz="4" w:space="0" w:color="auto"/>
                </w:tcBorders>
              </w:tcPr>
            </w:tcPrChange>
          </w:tcPr>
          <w:p w14:paraId="356CE54D" w14:textId="355E8171" w:rsidR="00A85C5D" w:rsidRPr="00D42E6D" w:rsidRDefault="00A85C5D" w:rsidP="00575240">
            <w:pPr>
              <w:pStyle w:val="ContactInformation"/>
              <w:contextualSpacing/>
              <w:jc w:val="both"/>
              <w:rPr>
                <w:rFonts w:ascii="Garamond" w:hAnsi="Garamond" w:cs="Arial"/>
                <w:b/>
                <w:sz w:val="32"/>
                <w:szCs w:val="32"/>
              </w:rPr>
            </w:pPr>
            <w:proofErr w:type="spellStart"/>
            <w:r w:rsidRPr="00085C8D">
              <w:rPr>
                <w:rFonts w:ascii="Garamond" w:hAnsi="Garamond"/>
                <w:b/>
                <w:sz w:val="36"/>
                <w:szCs w:val="32"/>
              </w:rPr>
              <w:t>Shuang</w:t>
            </w:r>
            <w:proofErr w:type="spellEnd"/>
            <w:r w:rsidR="00FC723F" w:rsidRPr="00085C8D">
              <w:rPr>
                <w:rFonts w:ascii="Garamond" w:hAnsi="Garamond" w:hint="eastAsia"/>
                <w:sz w:val="36"/>
                <w:szCs w:val="32"/>
                <w:lang w:eastAsia="zh-CN"/>
              </w:rPr>
              <w:t>（</w:t>
            </w:r>
            <w:proofErr w:type="spellStart"/>
            <w:r w:rsidR="00FC723F" w:rsidRPr="00085C8D">
              <w:rPr>
                <w:rFonts w:ascii="Garamond" w:hAnsi="Garamond"/>
                <w:b/>
                <w:sz w:val="36"/>
                <w:szCs w:val="32"/>
                <w:lang w:eastAsia="zh-CN"/>
              </w:rPr>
              <w:t>Vika</w:t>
            </w:r>
            <w:proofErr w:type="spellEnd"/>
            <w:r w:rsidR="00FC723F" w:rsidRPr="00085C8D">
              <w:rPr>
                <w:rFonts w:ascii="Garamond" w:hAnsi="Garamond" w:hint="eastAsia"/>
                <w:sz w:val="36"/>
                <w:szCs w:val="32"/>
                <w:lang w:eastAsia="zh-CN"/>
              </w:rPr>
              <w:t>）</w:t>
            </w:r>
            <w:r w:rsidRPr="00085C8D">
              <w:rPr>
                <w:rFonts w:ascii="Garamond" w:hAnsi="Garamond"/>
                <w:b/>
                <w:sz w:val="36"/>
                <w:szCs w:val="32"/>
              </w:rPr>
              <w:t xml:space="preserve"> Chen</w:t>
            </w:r>
          </w:p>
        </w:tc>
      </w:tr>
      <w:tr w:rsidR="00A85C5D" w:rsidRPr="0091735C" w14:paraId="6E8E5B9C" w14:textId="77777777" w:rsidTr="00290E69">
        <w:trPr>
          <w:gridAfter w:val="1"/>
          <w:wAfter w:w="2610" w:type="dxa"/>
          <w:trHeight w:val="872"/>
          <w:trPrChange w:id="4" w:author="Jun Gong" w:date="2017-10-07T14:17:00Z">
            <w:trPr>
              <w:gridAfter w:val="1"/>
              <w:trHeight w:val="872"/>
            </w:trPr>
          </w:trPrChange>
        </w:trPr>
        <w:tc>
          <w:tcPr>
            <w:tcW w:w="10525" w:type="dxa"/>
            <w:gridSpan w:val="2"/>
            <w:tcBorders>
              <w:top w:val="single" w:sz="4" w:space="0" w:color="auto"/>
            </w:tcBorders>
            <w:tcPrChange w:id="5" w:author="Jun Gong" w:date="2017-10-07T14:17:00Z">
              <w:tcPr>
                <w:tcW w:w="10525" w:type="dxa"/>
                <w:gridSpan w:val="5"/>
                <w:tcBorders>
                  <w:top w:val="single" w:sz="4" w:space="0" w:color="auto"/>
                </w:tcBorders>
              </w:tcPr>
            </w:tcPrChange>
          </w:tcPr>
          <w:p w14:paraId="432B4E2B" w14:textId="7D809706" w:rsidR="00A85C5D" w:rsidRPr="0091735C" w:rsidRDefault="007859DD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t>Email: shuangchen1993@hotmail.com</w:t>
            </w:r>
          </w:p>
          <w:p w14:paraId="081B1781" w14:textId="77777777" w:rsidR="00A85C5D" w:rsidRDefault="00A85C5D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 w:rsidRPr="0091735C">
              <w:rPr>
                <w:rFonts w:ascii="Garamond" w:hAnsi="Garamond" w:cs="Times New Roman"/>
                <w:sz w:val="21"/>
                <w:szCs w:val="21"/>
                <w:lang w:eastAsia="zh-CN"/>
              </w:rPr>
              <w:t xml:space="preserve"> Phone: +</w:t>
            </w:r>
            <w:r w:rsidR="007859DD">
              <w:rPr>
                <w:rFonts w:ascii="Garamond" w:hAnsi="Garamond" w:cs="Times New Roman"/>
                <w:sz w:val="21"/>
                <w:szCs w:val="21"/>
                <w:lang w:eastAsia="zh-CN"/>
              </w:rPr>
              <w:t>86-150-1034-6042</w:t>
            </w:r>
          </w:p>
          <w:p w14:paraId="344C4F63" w14:textId="2223D991" w:rsidR="00575240" w:rsidRPr="0091735C" w:rsidRDefault="008C5001" w:rsidP="00085C8D">
            <w:pPr>
              <w:pStyle w:val="ContactInformation"/>
              <w:spacing w:before="40"/>
              <w:contextualSpacing/>
              <w:rPr>
                <w:rFonts w:ascii="Garamond" w:hAnsi="Garamond" w:cs="Times New Roman"/>
                <w:sz w:val="21"/>
                <w:szCs w:val="21"/>
                <w:lang w:eastAsia="zh-CN"/>
              </w:rPr>
            </w:pP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instrText xml:space="preserve"> HYPERLINK "</w:instrText>
            </w:r>
            <w:r w:rsidRPr="00575240">
              <w:rPr>
                <w:rFonts w:ascii="Garamond" w:hAnsi="Garamond" w:cs="Times New Roman"/>
                <w:sz w:val="21"/>
                <w:szCs w:val="21"/>
                <w:lang w:eastAsia="zh-CN"/>
              </w:rPr>
              <w:instrText>https://vikachen.github.io/</w:instrTex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instrText xml:space="preserve">" </w:instrTex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separate"/>
            </w:r>
            <w:r w:rsidRPr="007061B8">
              <w:rPr>
                <w:rStyle w:val="Hyperlink"/>
                <w:rFonts w:ascii="Garamond" w:hAnsi="Garamond" w:cs="Times New Roman"/>
                <w:sz w:val="21"/>
                <w:szCs w:val="21"/>
                <w:lang w:eastAsia="zh-CN"/>
              </w:rPr>
              <w:t>https://vikache</w:t>
            </w:r>
            <w:r w:rsidRPr="007061B8">
              <w:rPr>
                <w:rStyle w:val="Hyperlink"/>
                <w:rFonts w:ascii="Garamond" w:hAnsi="Garamond" w:cs="Times New Roman"/>
                <w:sz w:val="21"/>
                <w:szCs w:val="21"/>
                <w:lang w:eastAsia="zh-CN"/>
              </w:rPr>
              <w:t>n</w:t>
            </w:r>
            <w:r w:rsidRPr="007061B8">
              <w:rPr>
                <w:rStyle w:val="Hyperlink"/>
                <w:rFonts w:ascii="Garamond" w:hAnsi="Garamond" w:cs="Times New Roman"/>
                <w:sz w:val="21"/>
                <w:szCs w:val="21"/>
                <w:lang w:eastAsia="zh-CN"/>
              </w:rPr>
              <w:t>.github.io/</w:t>
            </w:r>
            <w:r>
              <w:rPr>
                <w:rFonts w:ascii="Garamond" w:hAnsi="Garamond" w:cs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BA661A" w:rsidRPr="0091735C" w14:paraId="02C86676" w14:textId="77777777" w:rsidTr="00290E69">
        <w:tblPrEx>
          <w:tblPrExChange w:id="6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837"/>
          <w:trPrChange w:id="7" w:author="Jun Gong" w:date="2017-10-07T14:17:00Z">
            <w:trPr>
              <w:gridBefore w:val="1"/>
              <w:gridAfter w:val="1"/>
              <w:trHeight w:val="837"/>
            </w:trPr>
          </w:trPrChange>
        </w:trPr>
        <w:tc>
          <w:tcPr>
            <w:tcW w:w="10525" w:type="dxa"/>
            <w:gridSpan w:val="2"/>
            <w:tcPrChange w:id="8" w:author="Jun Gong" w:date="2017-10-07T14:17:00Z">
              <w:tcPr>
                <w:tcW w:w="10525" w:type="dxa"/>
                <w:gridSpan w:val="5"/>
              </w:tcPr>
            </w:tcPrChange>
          </w:tcPr>
          <w:p w14:paraId="013253E0" w14:textId="09DFC954" w:rsidR="00575240" w:rsidRPr="00683308" w:rsidRDefault="009E15A5" w:rsidP="009E15A5">
            <w:pPr>
              <w:pStyle w:val="Heading1"/>
              <w:spacing w:line="240" w:lineRule="auto"/>
              <w:ind w:right="-13"/>
              <w:contextualSpacing/>
              <w:rPr>
                <w:rFonts w:ascii="Garamond" w:hAnsi="Garamond"/>
                <w:b w:val="0"/>
                <w:sz w:val="24"/>
                <w:szCs w:val="24"/>
                <w:u w:val="none"/>
              </w:rPr>
            </w:pP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My research interests span a wide spectrum of topics in </w:t>
            </w:r>
            <w:r w:rsidRPr="00B70A80">
              <w:rPr>
                <w:rFonts w:ascii="Garamond" w:hAnsi="Garamond"/>
                <w:sz w:val="24"/>
                <w:szCs w:val="24"/>
                <w:u w:val="none"/>
                <w:rPrChange w:id="9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Health Economics</w:t>
            </w: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, with a specific emphasis on </w:t>
            </w:r>
            <w:r w:rsidRPr="00B70A80">
              <w:rPr>
                <w:rFonts w:ascii="Garamond" w:hAnsi="Garamond"/>
                <w:sz w:val="24"/>
                <w:szCs w:val="24"/>
                <w:u w:val="none"/>
                <w:rPrChange w:id="10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Phar</w:t>
            </w:r>
            <w:r w:rsidR="00683308" w:rsidRPr="00B70A80">
              <w:rPr>
                <w:rFonts w:ascii="Garamond" w:hAnsi="Garamond"/>
                <w:sz w:val="24"/>
                <w:szCs w:val="24"/>
                <w:u w:val="none"/>
                <w:rPrChange w:id="11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maceutical Economics and Policy</w:t>
            </w:r>
            <w:r w:rsid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, </w:t>
            </w:r>
            <w:r w:rsidRPr="00683308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 </w:t>
            </w:r>
            <w:r w:rsidR="00085C8D" w:rsidRPr="00B70A80">
              <w:rPr>
                <w:rFonts w:ascii="Garamond" w:hAnsi="Garamond"/>
                <w:sz w:val="24"/>
                <w:szCs w:val="24"/>
                <w:u w:val="none"/>
                <w:rPrChange w:id="12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Drug Pricing</w:t>
            </w:r>
            <w:r w:rsidR="00085C8D">
              <w:rPr>
                <w:rFonts w:ascii="Garamond" w:hAnsi="Garamond"/>
                <w:b w:val="0"/>
                <w:sz w:val="24"/>
                <w:szCs w:val="24"/>
                <w:u w:val="none"/>
              </w:rPr>
              <w:t xml:space="preserve"> and </w:t>
            </w:r>
            <w:r w:rsidR="008C5001" w:rsidRPr="00B70A80">
              <w:rPr>
                <w:rFonts w:ascii="Garamond" w:hAnsi="Garamond"/>
                <w:sz w:val="24"/>
                <w:szCs w:val="24"/>
                <w:u w:val="none"/>
                <w:rPrChange w:id="13" w:author="Jun Gong" w:date="2017-10-07T13:12:00Z">
                  <w:rPr>
                    <w:rFonts w:ascii="Garamond" w:hAnsi="Garamond"/>
                    <w:b w:val="0"/>
                    <w:sz w:val="24"/>
                    <w:szCs w:val="24"/>
                    <w:u w:val="none"/>
                  </w:rPr>
                </w:rPrChange>
              </w:rPr>
              <w:t>Comparative Effectiveness</w:t>
            </w:r>
            <w:r w:rsidR="008C5001">
              <w:rPr>
                <w:rFonts w:ascii="Garamond" w:hAnsi="Garamond"/>
                <w:b w:val="0"/>
                <w:sz w:val="24"/>
                <w:szCs w:val="24"/>
                <w:u w:val="none"/>
              </w:rPr>
              <w:t>.</w:t>
            </w:r>
          </w:p>
        </w:tc>
      </w:tr>
      <w:tr w:rsidR="00A85C5D" w:rsidRPr="0091735C" w14:paraId="25DC8144" w14:textId="77777777" w:rsidTr="00290E69">
        <w:trPr>
          <w:gridAfter w:val="1"/>
          <w:wAfter w:w="2610" w:type="dxa"/>
          <w:trHeight w:val="288"/>
          <w:trPrChange w:id="14" w:author="Jun Gong" w:date="2017-10-07T14:17:00Z">
            <w:trPr>
              <w:gridAfter w:val="1"/>
              <w:trHeight w:val="288"/>
            </w:trPr>
          </w:trPrChange>
        </w:trPr>
        <w:tc>
          <w:tcPr>
            <w:tcW w:w="10525" w:type="dxa"/>
            <w:gridSpan w:val="2"/>
            <w:tcPrChange w:id="15" w:author="Jun Gong" w:date="2017-10-07T14:17:00Z">
              <w:tcPr>
                <w:tcW w:w="10525" w:type="dxa"/>
                <w:gridSpan w:val="5"/>
              </w:tcPr>
            </w:tcPrChange>
          </w:tcPr>
          <w:p w14:paraId="665D56EC" w14:textId="77777777" w:rsidR="00A85C5D" w:rsidRPr="0091735C" w:rsidRDefault="00A85C5D" w:rsidP="00085C8D">
            <w:pPr>
              <w:pStyle w:val="Heading1"/>
              <w:spacing w:before="20" w:after="20" w:line="240" w:lineRule="auto"/>
              <w:ind w:right="-14"/>
              <w:contextualSpacing/>
              <w:rPr>
                <w:rFonts w:ascii="Garamond" w:hAnsi="Garamond"/>
                <w:b w:val="0"/>
                <w:szCs w:val="21"/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16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EDUCATION</w:t>
            </w:r>
          </w:p>
        </w:tc>
      </w:tr>
      <w:tr w:rsidR="00290E69" w:rsidRPr="00B70A80" w14:paraId="1E003F1B" w14:textId="77777777" w:rsidTr="00120A40">
        <w:tblPrEx>
          <w:tblPrExChange w:id="17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60"/>
          <w:trPrChange w:id="18" w:author="Jun Gong" w:date="2017-10-07T14:27:00Z">
            <w:trPr>
              <w:gridAfter w:val="1"/>
              <w:wAfter w:w="2610" w:type="dxa"/>
              <w:trHeight w:val="360"/>
            </w:trPr>
          </w:trPrChange>
        </w:trPr>
        <w:tc>
          <w:tcPr>
            <w:tcW w:w="8010" w:type="dxa"/>
            <w:tcPrChange w:id="19" w:author="Jun Gong" w:date="2017-10-07T14:27:00Z">
              <w:tcPr>
                <w:tcW w:w="7915" w:type="dxa"/>
                <w:gridSpan w:val="2"/>
              </w:tcPr>
            </w:tcPrChange>
          </w:tcPr>
          <w:p w14:paraId="1757C5E7" w14:textId="77777777" w:rsidR="00A85C5D" w:rsidRPr="00B70A80" w:rsidRDefault="00A85C5D" w:rsidP="00E80999">
            <w:pPr>
              <w:pStyle w:val="ContactInformation"/>
              <w:contextualSpacing/>
              <w:jc w:val="left"/>
              <w:rPr>
                <w:rFonts w:ascii="Garamond" w:hAnsi="Garamond" w:cs="Times New Roman"/>
                <w:b/>
                <w:sz w:val="24"/>
                <w:szCs w:val="24"/>
                <w:u w:val="single"/>
                <w:lang w:eastAsia="zh-CN"/>
                <w:rPrChange w:id="20" w:author="Jun Gong" w:date="2017-10-07T13:15:00Z">
                  <w:rPr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r w:rsidRPr="00B70A80">
              <w:rPr>
                <w:rFonts w:ascii="Garamond" w:hAnsi="Garamond"/>
                <w:b/>
                <w:bCs/>
                <w:sz w:val="24"/>
                <w:szCs w:val="24"/>
                <w:rPrChange w:id="21" w:author="Jun Gong" w:date="2017-10-07T13:15:00Z">
                  <w:rPr>
                    <w:rFonts w:ascii="Garamond" w:hAnsi="Garamond"/>
                    <w:b/>
                    <w:bCs/>
                    <w:sz w:val="21"/>
                    <w:szCs w:val="21"/>
                  </w:rPr>
                </w:rPrChange>
              </w:rPr>
              <w:t>Geisel School of Medicine at Dartmouth College</w:t>
            </w:r>
            <w:r w:rsidRPr="00B70A80">
              <w:rPr>
                <w:rFonts w:ascii="Garamond" w:hAnsi="Garamond"/>
                <w:bCs/>
                <w:sz w:val="24"/>
                <w:szCs w:val="24"/>
                <w:rPrChange w:id="22" w:author="Jun Gong" w:date="2017-10-07T13:15:00Z">
                  <w:rPr>
                    <w:rFonts w:ascii="Garamond" w:hAnsi="Garamond"/>
                    <w:bCs/>
                    <w:sz w:val="21"/>
                    <w:szCs w:val="21"/>
                  </w:rPr>
                </w:rPrChange>
              </w:rPr>
              <w:t>, Hanover, NH</w:t>
            </w:r>
          </w:p>
        </w:tc>
        <w:tc>
          <w:tcPr>
            <w:tcW w:w="2515" w:type="dxa"/>
            <w:tcPrChange w:id="23" w:author="Jun Gong" w:date="2017-10-07T14:27:00Z">
              <w:tcPr>
                <w:tcW w:w="2610" w:type="dxa"/>
                <w:gridSpan w:val="3"/>
              </w:tcPr>
            </w:tcPrChange>
          </w:tcPr>
          <w:p w14:paraId="1D4FEB3D" w14:textId="6B65BABC" w:rsidR="00A85C5D" w:rsidRPr="00B70A80" w:rsidRDefault="00B66D23" w:rsidP="00B66D23">
            <w:pPr>
              <w:pStyle w:val="ContactInformation"/>
              <w:contextualSpacing/>
              <w:rPr>
                <w:rFonts w:ascii="Garamond" w:hAnsi="Garamond" w:cs="Times New Roman"/>
                <w:b/>
                <w:sz w:val="24"/>
                <w:szCs w:val="24"/>
                <w:u w:val="single"/>
                <w:lang w:eastAsia="zh-CN"/>
                <w:rPrChange w:id="24" w:author="Jun Gong" w:date="2017-10-07T13:15:00Z">
                  <w:rPr>
                    <w:rFonts w:ascii="Garamond" w:hAnsi="Garamond" w:cs="Times New Roman"/>
                    <w:b/>
                    <w:sz w:val="21"/>
                    <w:szCs w:val="21"/>
                    <w:u w:val="single"/>
                    <w:lang w:eastAsia="zh-CN"/>
                  </w:rPr>
                </w:rPrChange>
              </w:rPr>
            </w:pPr>
            <w:r w:rsidRPr="00B70A80">
              <w:rPr>
                <w:rFonts w:ascii="Garamond" w:hAnsi="Garamond"/>
                <w:sz w:val="24"/>
                <w:szCs w:val="24"/>
                <w:rPrChange w:id="25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>Jul</w:t>
            </w:r>
            <w:ins w:id="26" w:author="Jun Gong" w:date="2017-10-07T13:30:00Z">
              <w:r w:rsidR="00FE726D">
                <w:rPr>
                  <w:rFonts w:ascii="Garamond" w:hAnsi="Garamond"/>
                  <w:sz w:val="24"/>
                  <w:szCs w:val="24"/>
                </w:rPr>
                <w:t>.</w:t>
              </w:r>
            </w:ins>
            <w:del w:id="27" w:author="Jun Gong" w:date="2017-10-07T13:30:00Z">
              <w:r w:rsidRPr="00B70A80" w:rsidDel="00FE726D">
                <w:rPr>
                  <w:rFonts w:ascii="Garamond" w:hAnsi="Garamond"/>
                  <w:sz w:val="24"/>
                  <w:szCs w:val="24"/>
                  <w:rPrChange w:id="28" w:author="Jun Gong" w:date="2017-10-07T13:15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y</w:delText>
              </w:r>
            </w:del>
            <w:r w:rsidRPr="00B70A80">
              <w:rPr>
                <w:rFonts w:ascii="Garamond" w:hAnsi="Garamond"/>
                <w:sz w:val="24"/>
                <w:szCs w:val="24"/>
                <w:rPrChange w:id="29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2016—Jun</w:t>
            </w:r>
            <w:ins w:id="30" w:author="Jun Gong" w:date="2017-10-07T13:30:00Z">
              <w:r w:rsidR="00FE726D">
                <w:rPr>
                  <w:rFonts w:ascii="Garamond" w:hAnsi="Garamond"/>
                  <w:sz w:val="24"/>
                  <w:szCs w:val="24"/>
                </w:rPr>
                <w:t>.</w:t>
              </w:r>
            </w:ins>
            <w:del w:id="31" w:author="Jun Gong" w:date="2017-10-07T13:30:00Z">
              <w:r w:rsidRPr="00B70A80" w:rsidDel="00FE726D">
                <w:rPr>
                  <w:rFonts w:ascii="Garamond" w:hAnsi="Garamond"/>
                  <w:sz w:val="24"/>
                  <w:szCs w:val="24"/>
                  <w:rPrChange w:id="32" w:author="Jun Gong" w:date="2017-10-07T13:15:00Z">
                    <w:rPr>
                      <w:rFonts w:ascii="Garamond" w:hAnsi="Garamond"/>
                      <w:sz w:val="21"/>
                      <w:szCs w:val="21"/>
                    </w:rPr>
                  </w:rPrChange>
                </w:rPr>
                <w:delText>e</w:delText>
              </w:r>
            </w:del>
            <w:r w:rsidRPr="00B70A80">
              <w:rPr>
                <w:rFonts w:ascii="Garamond" w:hAnsi="Garamond"/>
                <w:sz w:val="24"/>
                <w:szCs w:val="24"/>
                <w:rPrChange w:id="33" w:author="Jun Gong" w:date="2017-10-07T13:15:00Z">
                  <w:rPr>
                    <w:rFonts w:ascii="Garamond" w:hAnsi="Garamond"/>
                    <w:sz w:val="21"/>
                    <w:szCs w:val="21"/>
                  </w:rPr>
                </w:rPrChange>
              </w:rPr>
              <w:t xml:space="preserve"> 2017</w:t>
            </w:r>
          </w:p>
        </w:tc>
      </w:tr>
      <w:tr w:rsidR="00120A40" w:rsidRPr="0091735C" w14:paraId="37E60BB2" w14:textId="77777777" w:rsidTr="00120A40">
        <w:tblPrEx>
          <w:tblPrExChange w:id="34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42"/>
          <w:trPrChange w:id="35" w:author="Jun Gong" w:date="2017-10-07T14:27:00Z">
            <w:trPr>
              <w:gridAfter w:val="1"/>
              <w:wAfter w:w="2610" w:type="dxa"/>
              <w:trHeight w:val="342"/>
            </w:trPr>
          </w:trPrChange>
        </w:trPr>
        <w:tc>
          <w:tcPr>
            <w:tcW w:w="8010" w:type="dxa"/>
            <w:tcPrChange w:id="36" w:author="Jun Gong" w:date="2017-10-07T14:27:00Z">
              <w:tcPr>
                <w:tcW w:w="7915" w:type="dxa"/>
                <w:gridSpan w:val="2"/>
              </w:tcPr>
            </w:tcPrChange>
          </w:tcPr>
          <w:p w14:paraId="0A81AE47" w14:textId="77777777" w:rsidR="00A85C5D" w:rsidRPr="00DE3ECA" w:rsidRDefault="00A85C5D" w:rsidP="00E80999">
            <w:pPr>
              <w:pStyle w:val="ContactInformation"/>
              <w:contextualSpacing/>
              <w:jc w:val="left"/>
              <w:rPr>
                <w:rFonts w:ascii="Garamond" w:hAnsi="Garamond"/>
                <w:b/>
                <w:bCs/>
                <w:szCs w:val="21"/>
                <w:rPrChange w:id="37" w:author="Jun Gong" w:date="2017-10-07T14:12:00Z">
                  <w:rPr>
                    <w:rFonts w:ascii="Garamond" w:hAnsi="Garamond"/>
                    <w:b/>
                    <w:bCs/>
                    <w:sz w:val="21"/>
                    <w:szCs w:val="21"/>
                  </w:rPr>
                </w:rPrChange>
              </w:rPr>
            </w:pPr>
            <w:r w:rsidRPr="00DE3ECA">
              <w:rPr>
                <w:rFonts w:ascii="Garamond" w:hAnsi="Garamond"/>
                <w:b/>
                <w:bCs/>
                <w:i/>
                <w:szCs w:val="21"/>
                <w:rPrChange w:id="38" w:author="Jun Gong" w:date="2017-10-07T14:12:00Z">
                  <w:rPr>
                    <w:rFonts w:ascii="Garamond" w:hAnsi="Garamond"/>
                    <w:b/>
                    <w:bCs/>
                    <w:i/>
                    <w:sz w:val="21"/>
                    <w:szCs w:val="21"/>
                  </w:rPr>
                </w:rPrChange>
              </w:rPr>
              <w:t>Master of Public Health, Health Policy &amp; Clinical Practice</w:t>
            </w:r>
          </w:p>
        </w:tc>
        <w:tc>
          <w:tcPr>
            <w:tcW w:w="2515" w:type="dxa"/>
            <w:tcPrChange w:id="39" w:author="Jun Gong" w:date="2017-10-07T14:27:00Z">
              <w:tcPr>
                <w:tcW w:w="2610" w:type="dxa"/>
                <w:gridSpan w:val="3"/>
              </w:tcPr>
            </w:tcPrChange>
          </w:tcPr>
          <w:p w14:paraId="2C078780" w14:textId="77777777" w:rsidR="00A85C5D" w:rsidRPr="0091735C" w:rsidRDefault="00A85C5D" w:rsidP="00E80999">
            <w:pPr>
              <w:pStyle w:val="ContactInformation"/>
              <w:contextualSpacing/>
              <w:jc w:val="left"/>
              <w:rPr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</w:p>
        </w:tc>
      </w:tr>
      <w:tr w:rsidR="00FE726D" w:rsidRPr="0091735C" w14:paraId="61149F9E" w14:textId="77777777" w:rsidTr="00290E69">
        <w:tblPrEx>
          <w:tblPrExChange w:id="40" w:author="Jun Gong" w:date="2017-10-07T14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882"/>
          <w:trPrChange w:id="41" w:author="Jun Gong" w:date="2017-10-07T14:17:00Z">
            <w:trPr>
              <w:gridAfter w:val="1"/>
              <w:wAfter w:w="2610" w:type="dxa"/>
              <w:trHeight w:val="774"/>
            </w:trPr>
          </w:trPrChange>
        </w:trPr>
        <w:tc>
          <w:tcPr>
            <w:tcW w:w="10525" w:type="dxa"/>
            <w:gridSpan w:val="2"/>
            <w:tcPrChange w:id="42" w:author="Jun Gong" w:date="2017-10-07T14:17:00Z">
              <w:tcPr>
                <w:tcW w:w="10525" w:type="dxa"/>
                <w:gridSpan w:val="5"/>
              </w:tcPr>
            </w:tcPrChange>
          </w:tcPr>
          <w:p w14:paraId="0F5B8F79" w14:textId="7F00A11F" w:rsidR="00A85C5D" w:rsidRPr="0091735C" w:rsidRDefault="00A85C5D" w:rsidP="00E80999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szCs w:val="21"/>
              </w:rPr>
            </w:pPr>
            <w:r w:rsidRPr="0091735C">
              <w:rPr>
                <w:rFonts w:ascii="Garamond" w:hAnsi="Garamond"/>
                <w:b/>
                <w:szCs w:val="21"/>
              </w:rPr>
              <w:t>Coursework:</w:t>
            </w:r>
            <w:r w:rsidRPr="0091735C">
              <w:rPr>
                <w:rFonts w:ascii="Garamond" w:hAnsi="Garamond"/>
                <w:szCs w:val="21"/>
              </w:rPr>
              <w:t xml:space="preserve"> Biostatisti</w:t>
            </w:r>
            <w:r w:rsidR="00501846">
              <w:rPr>
                <w:rFonts w:ascii="Garamond" w:hAnsi="Garamond"/>
                <w:szCs w:val="21"/>
              </w:rPr>
              <w:t>cs, Epidemiology,</w:t>
            </w:r>
            <w:r w:rsidR="009B1442">
              <w:rPr>
                <w:rFonts w:ascii="Garamond" w:hAnsi="Garamond"/>
                <w:szCs w:val="21"/>
              </w:rPr>
              <w:t xml:space="preserve"> Inferential Method &amp; </w:t>
            </w:r>
            <w:r w:rsidR="009B1442" w:rsidRPr="0091735C">
              <w:rPr>
                <w:rFonts w:ascii="Garamond" w:hAnsi="Garamond"/>
                <w:szCs w:val="21"/>
              </w:rPr>
              <w:t>Systematic Review</w:t>
            </w:r>
            <w:r w:rsidR="009B1442">
              <w:rPr>
                <w:rFonts w:ascii="Garamond" w:hAnsi="Garamond"/>
                <w:szCs w:val="21"/>
              </w:rPr>
              <w:t>,</w:t>
            </w:r>
            <w:r w:rsidR="00501846">
              <w:rPr>
                <w:rFonts w:ascii="Garamond" w:hAnsi="Garamond"/>
                <w:szCs w:val="21"/>
              </w:rPr>
              <w:t xml:space="preserve"> Strategic &amp; </w:t>
            </w:r>
            <w:r w:rsidRPr="0091735C">
              <w:rPr>
                <w:rFonts w:ascii="Garamond" w:hAnsi="Garamond"/>
                <w:szCs w:val="21"/>
              </w:rPr>
              <w:t xml:space="preserve">Financial Management, </w:t>
            </w:r>
            <w:r w:rsidR="009B1442">
              <w:rPr>
                <w:rFonts w:ascii="Garamond" w:hAnsi="Garamond"/>
                <w:szCs w:val="21"/>
              </w:rPr>
              <w:t xml:space="preserve">Decision making &amp; </w:t>
            </w:r>
            <w:r w:rsidR="00D13D78" w:rsidRPr="0091735C">
              <w:rPr>
                <w:rFonts w:ascii="Garamond" w:hAnsi="Garamond"/>
                <w:szCs w:val="21"/>
              </w:rPr>
              <w:t>Cost-effectiveness Analysis</w:t>
            </w:r>
            <w:ins w:id="43" w:author="Jun Gong" w:date="2017-10-07T13:14:00Z">
              <w:r w:rsidR="00B70A80">
                <w:rPr>
                  <w:rFonts w:ascii="Garamond" w:hAnsi="Garamond"/>
                  <w:szCs w:val="21"/>
                </w:rPr>
                <w:t>,</w:t>
              </w:r>
            </w:ins>
            <w:del w:id="44" w:author="Jun Gong" w:date="2017-10-07T13:14:00Z">
              <w:r w:rsidRPr="0091735C" w:rsidDel="00B70A80">
                <w:rPr>
                  <w:rFonts w:ascii="Garamond" w:hAnsi="Garamond"/>
                  <w:szCs w:val="21"/>
                </w:rPr>
                <w:delText>;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</w:t>
            </w:r>
            <w:del w:id="45" w:author="Jun Gong" w:date="2017-10-07T13:32:00Z">
              <w:r w:rsidRPr="0091735C" w:rsidDel="00FE726D">
                <w:rPr>
                  <w:rFonts w:ascii="Garamond" w:hAnsi="Garamond"/>
                  <w:szCs w:val="21"/>
                </w:rPr>
                <w:delText xml:space="preserve">Business of Healthcare, 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Medical Care &amp; </w:t>
            </w:r>
            <w:del w:id="46" w:author="Jun Gong" w:date="2017-10-07T13:31:00Z">
              <w:r w:rsidRPr="0091735C" w:rsidDel="00FE726D">
                <w:rPr>
                  <w:rFonts w:ascii="Garamond" w:hAnsi="Garamond"/>
                  <w:szCs w:val="21"/>
                </w:rPr>
                <w:delText xml:space="preserve">the </w:delText>
              </w:r>
            </w:del>
            <w:r w:rsidRPr="0091735C">
              <w:rPr>
                <w:rFonts w:ascii="Garamond" w:hAnsi="Garamond"/>
                <w:szCs w:val="21"/>
              </w:rPr>
              <w:t>Corp</w:t>
            </w:r>
            <w:r w:rsidR="00141CA2">
              <w:rPr>
                <w:rFonts w:ascii="Garamond" w:hAnsi="Garamond"/>
                <w:szCs w:val="21"/>
              </w:rPr>
              <w:t>oration (Tuck Business School)</w:t>
            </w:r>
          </w:p>
          <w:p w14:paraId="70B34603" w14:textId="012EB548" w:rsidR="00A85C5D" w:rsidRPr="00A80C4F" w:rsidDel="00B70A80" w:rsidRDefault="00A85C5D" w:rsidP="00E80999">
            <w:pPr>
              <w:pStyle w:val="ContactInformation"/>
              <w:numPr>
                <w:ilvl w:val="0"/>
                <w:numId w:val="2"/>
              </w:numPr>
              <w:ind w:left="350" w:hanging="180"/>
              <w:contextualSpacing/>
              <w:jc w:val="left"/>
              <w:rPr>
                <w:del w:id="47" w:author="Jun Gong" w:date="2017-10-07T13:14:00Z"/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  <w:del w:id="48" w:author="Jun Gong" w:date="2017-10-07T13:14:00Z">
              <w:r w:rsidRPr="0091735C" w:rsidDel="00B70A80">
                <w:rPr>
                  <w:rFonts w:ascii="Garamond" w:hAnsi="Garamond"/>
                  <w:b/>
                  <w:sz w:val="21"/>
                  <w:szCs w:val="21"/>
                </w:rPr>
                <w:delText xml:space="preserve">Projects: </w:delText>
              </w:r>
              <w:r w:rsidRPr="0091735C" w:rsidDel="00B70A80">
                <w:rPr>
                  <w:rFonts w:ascii="Garamond" w:hAnsi="Garamond"/>
                  <w:sz w:val="21"/>
                  <w:szCs w:val="21"/>
                </w:rPr>
                <w:delText>Research Assistant at Dartmouth-Hitchcock Medical Center</w:delText>
              </w:r>
            </w:del>
          </w:p>
          <w:p w14:paraId="469BC656" w14:textId="477EE7AD" w:rsidR="00A80C4F" w:rsidRPr="0091735C" w:rsidRDefault="009B011C" w:rsidP="00826194">
            <w:pPr>
              <w:pStyle w:val="ContactInformation"/>
              <w:numPr>
                <w:ilvl w:val="0"/>
                <w:numId w:val="2"/>
              </w:numPr>
              <w:ind w:left="350" w:hanging="180"/>
              <w:contextualSpacing/>
              <w:jc w:val="left"/>
              <w:rPr>
                <w:rFonts w:ascii="Garamond" w:hAnsi="Garamond" w:cs="Times New Roman"/>
                <w:b/>
                <w:sz w:val="21"/>
                <w:szCs w:val="21"/>
                <w:u w:val="single"/>
                <w:lang w:eastAsia="zh-CN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Capstone</w:t>
            </w:r>
            <w:r w:rsidR="00A80C4F" w:rsidRPr="00A80C4F">
              <w:rPr>
                <w:rFonts w:ascii="Garamond" w:hAnsi="Garamond"/>
                <w:b/>
                <w:sz w:val="21"/>
                <w:szCs w:val="21"/>
              </w:rPr>
              <w:t>:</w:t>
            </w:r>
            <w:r w:rsidR="00A80C4F" w:rsidRPr="00A80C4F">
              <w:rPr>
                <w:rFonts w:ascii="Garamond" w:hAnsi="Garamond" w:cs="Times New Roman"/>
                <w:b/>
                <w:sz w:val="21"/>
                <w:szCs w:val="21"/>
                <w:lang w:eastAsia="zh-CN"/>
              </w:rPr>
              <w:t xml:space="preserve"> </w:t>
            </w:r>
            <w:r w:rsidR="00A80C4F" w:rsidRPr="00A80C4F">
              <w:rPr>
                <w:rFonts w:ascii="Garamond" w:hAnsi="Garamond"/>
                <w:sz w:val="21"/>
                <w:szCs w:val="21"/>
              </w:rPr>
              <w:t>Th</w:t>
            </w:r>
            <w:r w:rsidR="00A80C4F">
              <w:rPr>
                <w:rFonts w:ascii="Garamond" w:hAnsi="Garamond"/>
                <w:sz w:val="21"/>
                <w:szCs w:val="21"/>
              </w:rPr>
              <w:t xml:space="preserve">e Need for Expedited Approval: </w:t>
            </w:r>
            <w:r w:rsidR="00A80C4F" w:rsidRPr="00A80C4F">
              <w:rPr>
                <w:rFonts w:ascii="Garamond" w:hAnsi="Garamond"/>
                <w:sz w:val="21"/>
                <w:szCs w:val="21"/>
              </w:rPr>
              <w:t>Policy Recommendation for Oncology and Orphan Drugs in China</w:t>
            </w:r>
            <w:r w:rsidR="00826194">
              <w:rPr>
                <w:rFonts w:ascii="Garamond" w:hAnsi="Garamond"/>
                <w:sz w:val="21"/>
                <w:szCs w:val="21"/>
              </w:rPr>
              <w:t xml:space="preserve"> </w:t>
            </w:r>
          </w:p>
        </w:tc>
      </w:tr>
      <w:tr w:rsidR="00120A40" w:rsidRPr="0091735C" w14:paraId="66F00BFC" w14:textId="77777777" w:rsidTr="00120A40">
        <w:tblPrEx>
          <w:tblPrExChange w:id="49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7"/>
          <w:trPrChange w:id="50" w:author="Jun Gong" w:date="2017-10-07T14:27:00Z">
            <w:trPr>
              <w:gridAfter w:val="1"/>
              <w:wAfter w:w="2610" w:type="dxa"/>
              <w:trHeight w:val="317"/>
            </w:trPr>
          </w:trPrChange>
        </w:trPr>
        <w:tc>
          <w:tcPr>
            <w:tcW w:w="8010" w:type="dxa"/>
            <w:tcPrChange w:id="51" w:author="Jun Gong" w:date="2017-10-07T14:27:00Z">
              <w:tcPr>
                <w:tcW w:w="7915" w:type="dxa"/>
                <w:gridSpan w:val="2"/>
              </w:tcPr>
            </w:tcPrChange>
          </w:tcPr>
          <w:p w14:paraId="6F3C4A16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t xml:space="preserve">Fox School of Business at Temple University, </w:t>
            </w:r>
            <w:r w:rsidRPr="0091735C">
              <w:rPr>
                <w:rFonts w:ascii="Garamond" w:hAnsi="Garamond"/>
                <w:bCs/>
                <w:szCs w:val="21"/>
              </w:rPr>
              <w:t>Philadelphia, PA</w:t>
            </w:r>
          </w:p>
        </w:tc>
        <w:tc>
          <w:tcPr>
            <w:tcW w:w="2515" w:type="dxa"/>
            <w:tcPrChange w:id="52" w:author="Jun Gong" w:date="2017-10-07T14:27:00Z">
              <w:tcPr>
                <w:tcW w:w="2610" w:type="dxa"/>
                <w:gridSpan w:val="3"/>
              </w:tcPr>
            </w:tcPrChange>
          </w:tcPr>
          <w:p w14:paraId="76F31816" w14:textId="2976BD0A" w:rsidR="00A85C5D" w:rsidRPr="0091735C" w:rsidRDefault="00B66D23" w:rsidP="00B66D23">
            <w:pPr>
              <w:jc w:val="righ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Jan</w:t>
            </w:r>
            <w:ins w:id="53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ins w:id="54" w:author="Jun Gong" w:date="2017-10-07T13:43:00Z">
              <w:r w:rsidR="000220EB">
                <w:rPr>
                  <w:rFonts w:ascii="Garamond" w:hAnsi="Garamond"/>
                  <w:szCs w:val="21"/>
                </w:rPr>
                <w:t xml:space="preserve"> 2014</w:t>
              </w:r>
            </w:ins>
            <w:r w:rsidRPr="0091735C">
              <w:rPr>
                <w:rFonts w:ascii="Garamond" w:hAnsi="Garamond"/>
                <w:szCs w:val="21"/>
              </w:rPr>
              <w:t>—Dec</w:t>
            </w:r>
            <w:ins w:id="55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szCs w:val="21"/>
              </w:rPr>
              <w:t xml:space="preserve"> 2014</w:t>
            </w:r>
          </w:p>
        </w:tc>
      </w:tr>
      <w:tr w:rsidR="00120A40" w:rsidRPr="0091735C" w14:paraId="6EA15F8D" w14:textId="77777777" w:rsidTr="00120A40">
        <w:tblPrEx>
          <w:tblPrExChange w:id="5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7"/>
          <w:trPrChange w:id="57" w:author="Jun Gong" w:date="2017-10-07T14:27:00Z">
            <w:trPr>
              <w:gridAfter w:val="1"/>
              <w:wAfter w:w="2610" w:type="dxa"/>
              <w:trHeight w:val="317"/>
            </w:trPr>
          </w:trPrChange>
        </w:trPr>
        <w:tc>
          <w:tcPr>
            <w:tcW w:w="8010" w:type="dxa"/>
            <w:tcPrChange w:id="58" w:author="Jun Gong" w:date="2017-10-07T14:27:00Z">
              <w:tcPr>
                <w:tcW w:w="7915" w:type="dxa"/>
                <w:gridSpan w:val="2"/>
              </w:tcPr>
            </w:tcPrChange>
          </w:tcPr>
          <w:p w14:paraId="2208B677" w14:textId="77777777" w:rsidR="00A85C5D" w:rsidRPr="00DE3ECA" w:rsidRDefault="00A85C5D" w:rsidP="00A85C5D">
            <w:pPr>
              <w:contextualSpacing/>
              <w:rPr>
                <w:rFonts w:ascii="Garamond" w:hAnsi="Garamond"/>
                <w:sz w:val="22"/>
                <w:szCs w:val="21"/>
                <w:rPrChange w:id="59" w:author="Jun Gong" w:date="2017-10-07T14:12:00Z">
                  <w:rPr>
                    <w:rFonts w:ascii="Garamond" w:hAnsi="Garamond"/>
                    <w:szCs w:val="21"/>
                  </w:rPr>
                </w:rPrChange>
              </w:rPr>
            </w:pPr>
            <w:r w:rsidRPr="00DE3ECA">
              <w:rPr>
                <w:rFonts w:ascii="Garamond" w:hAnsi="Garamond"/>
                <w:b/>
                <w:bCs/>
                <w:i/>
                <w:sz w:val="22"/>
                <w:szCs w:val="21"/>
                <w:rPrChange w:id="60" w:author="Jun Gong" w:date="2017-10-07T14:12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Exchange Program, International Business Administration(IBA)</w:t>
            </w:r>
          </w:p>
        </w:tc>
        <w:tc>
          <w:tcPr>
            <w:tcW w:w="2515" w:type="dxa"/>
            <w:tcPrChange w:id="61" w:author="Jun Gong" w:date="2017-10-07T14:27:00Z">
              <w:tcPr>
                <w:tcW w:w="2610" w:type="dxa"/>
                <w:gridSpan w:val="3"/>
              </w:tcPr>
            </w:tcPrChange>
          </w:tcPr>
          <w:p w14:paraId="434CA6A2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</w:p>
        </w:tc>
      </w:tr>
      <w:tr w:rsidR="00A85C5D" w:rsidRPr="0091735C" w14:paraId="68CC94EE" w14:textId="77777777" w:rsidTr="00290E69">
        <w:trPr>
          <w:gridAfter w:val="1"/>
          <w:wAfter w:w="2610" w:type="dxa"/>
          <w:trHeight w:val="639"/>
          <w:trPrChange w:id="62" w:author="Jun Gong" w:date="2017-10-07T14:17:00Z">
            <w:trPr>
              <w:gridAfter w:val="1"/>
              <w:trHeight w:val="494"/>
            </w:trPr>
          </w:trPrChange>
        </w:trPr>
        <w:tc>
          <w:tcPr>
            <w:tcW w:w="10525" w:type="dxa"/>
            <w:gridSpan w:val="2"/>
            <w:tcPrChange w:id="63" w:author="Jun Gong" w:date="2017-10-07T14:17:00Z">
              <w:tcPr>
                <w:tcW w:w="10525" w:type="dxa"/>
                <w:gridSpan w:val="5"/>
              </w:tcPr>
            </w:tcPrChange>
          </w:tcPr>
          <w:p w14:paraId="3FDBA819" w14:textId="5DD5C286" w:rsidR="00A85C5D" w:rsidRPr="0091735C" w:rsidRDefault="00A85C5D" w:rsidP="00AA3FFF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szCs w:val="21"/>
              </w:rPr>
              <w:t>Coursework:</w:t>
            </w:r>
            <w:r w:rsidRPr="0091735C">
              <w:rPr>
                <w:rFonts w:ascii="Garamond" w:hAnsi="Garamond"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International Monetary Economics</w:t>
            </w:r>
            <w:r w:rsidRPr="0091735C">
              <w:rPr>
                <w:rFonts w:ascii="Garamond" w:hAnsi="Garamond"/>
                <w:szCs w:val="21"/>
              </w:rPr>
              <w:t xml:space="preserve">, Probability &amp; Statistics, </w:t>
            </w:r>
            <w:r w:rsidR="00141CA2" w:rsidRPr="0091735C">
              <w:rPr>
                <w:rFonts w:ascii="Garamond" w:hAnsi="Garamond"/>
                <w:szCs w:val="21"/>
              </w:rPr>
              <w:t xml:space="preserve">International Business, International Marketing, </w:t>
            </w:r>
            <w:r w:rsidRPr="0091735C">
              <w:rPr>
                <w:rFonts w:ascii="Garamond" w:hAnsi="Garamond"/>
                <w:szCs w:val="21"/>
              </w:rPr>
              <w:t>Introduction to Health Service</w:t>
            </w:r>
            <w:r w:rsidR="00AA3FFF">
              <w:rPr>
                <w:rFonts w:ascii="Garamond" w:hAnsi="Garamond"/>
                <w:szCs w:val="21"/>
              </w:rPr>
              <w:t>s Systems</w:t>
            </w:r>
            <w:r w:rsidR="009B1442">
              <w:rPr>
                <w:rFonts w:ascii="Garamond" w:hAnsi="Garamond"/>
                <w:szCs w:val="21"/>
              </w:rPr>
              <w:t xml:space="preserve">, Human Biology </w:t>
            </w:r>
          </w:p>
        </w:tc>
      </w:tr>
      <w:tr w:rsidR="00BA661A" w:rsidRPr="0091735C" w14:paraId="62B69FC4" w14:textId="77777777" w:rsidTr="00120A40">
        <w:tblPrEx>
          <w:tblPrExChange w:id="64" w:author="Jun Gong" w:date="2017-10-07T14:2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317"/>
          <w:trPrChange w:id="65" w:author="Jun Gong" w:date="2017-10-07T14:27:00Z">
            <w:trPr>
              <w:gridBefore w:val="1"/>
              <w:gridAfter w:val="1"/>
              <w:trHeight w:val="317"/>
            </w:trPr>
          </w:trPrChange>
        </w:trPr>
        <w:tc>
          <w:tcPr>
            <w:tcW w:w="8010" w:type="dxa"/>
            <w:tcPrChange w:id="66" w:author="Jun Gong" w:date="2017-10-07T14:27:00Z">
              <w:tcPr>
                <w:tcW w:w="7915" w:type="dxa"/>
                <w:gridSpan w:val="2"/>
              </w:tcPr>
            </w:tcPrChange>
          </w:tcPr>
          <w:p w14:paraId="0B7A641A" w14:textId="77777777" w:rsidR="00A85C5D" w:rsidRPr="0091735C" w:rsidRDefault="00A85C5D" w:rsidP="00A85C5D">
            <w:pPr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b/>
                <w:szCs w:val="21"/>
              </w:rPr>
              <w:t>China Pharmaceutical University,</w:t>
            </w:r>
            <w:r w:rsidRPr="0091735C">
              <w:rPr>
                <w:rFonts w:ascii="Garamond" w:hAnsi="Garamond"/>
                <w:szCs w:val="21"/>
              </w:rPr>
              <w:t xml:space="preserve"> Nanjing, China</w:t>
            </w:r>
          </w:p>
        </w:tc>
        <w:tc>
          <w:tcPr>
            <w:tcW w:w="2515" w:type="dxa"/>
            <w:tcPrChange w:id="67" w:author="Jun Gong" w:date="2017-10-07T14:27:00Z">
              <w:tcPr>
                <w:tcW w:w="2610" w:type="dxa"/>
                <w:gridSpan w:val="3"/>
              </w:tcPr>
            </w:tcPrChange>
          </w:tcPr>
          <w:p w14:paraId="715EF3A9" w14:textId="7B026EA4" w:rsidR="00A85C5D" w:rsidRPr="0091735C" w:rsidRDefault="00B66D23" w:rsidP="00B66D23">
            <w:pPr>
              <w:jc w:val="right"/>
              <w:rPr>
                <w:rFonts w:ascii="Garamond" w:hAnsi="Garamond"/>
                <w:b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Sep</w:t>
            </w:r>
            <w:ins w:id="68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del w:id="69" w:author="Jun Gong" w:date="2017-10-07T13:30:00Z">
              <w:r w:rsidRPr="0091735C" w:rsidDel="00FE726D">
                <w:rPr>
                  <w:rFonts w:ascii="Garamond" w:hAnsi="Garamond"/>
                  <w:szCs w:val="21"/>
                </w:rPr>
                <w:delText>t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2012—Jun</w:t>
            </w:r>
            <w:ins w:id="70" w:author="Jun Gong" w:date="2017-10-07T13:31:00Z">
              <w:r w:rsidR="00FE726D">
                <w:rPr>
                  <w:rFonts w:ascii="Garamond" w:hAnsi="Garamond"/>
                  <w:szCs w:val="21"/>
                </w:rPr>
                <w:t>.</w:t>
              </w:r>
            </w:ins>
            <w:del w:id="71" w:author="Jun Gong" w:date="2017-10-07T13:30:00Z">
              <w:r w:rsidRPr="0091735C" w:rsidDel="00FE726D">
                <w:rPr>
                  <w:rFonts w:ascii="Garamond" w:hAnsi="Garamond"/>
                  <w:szCs w:val="21"/>
                </w:rPr>
                <w:delText>e</w:delText>
              </w:r>
            </w:del>
            <w:r w:rsidRPr="0091735C">
              <w:rPr>
                <w:rFonts w:ascii="Garamond" w:hAnsi="Garamond"/>
                <w:szCs w:val="21"/>
              </w:rPr>
              <w:t xml:space="preserve"> 2016</w:t>
            </w:r>
          </w:p>
        </w:tc>
      </w:tr>
      <w:tr w:rsidR="00BA661A" w:rsidRPr="00BA661A" w14:paraId="5097A526" w14:textId="77777777" w:rsidTr="00290E69">
        <w:tblPrEx>
          <w:tblPrExChange w:id="72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gridAfter w:val="1"/>
          <w:wAfter w:w="2610" w:type="dxa"/>
          <w:trHeight w:val="345"/>
          <w:ins w:id="73" w:author="Jun Gong" w:date="2017-10-07T13:20:00Z"/>
          <w:trPrChange w:id="74" w:author="Jun Gong" w:date="2017-10-07T14:17:00Z">
            <w:trPr>
              <w:gridBefore w:val="1"/>
              <w:gridAfter w:val="1"/>
              <w:trHeight w:val="345"/>
            </w:trPr>
          </w:trPrChange>
        </w:trPr>
        <w:tc>
          <w:tcPr>
            <w:tcW w:w="10525" w:type="dxa"/>
            <w:gridSpan w:val="2"/>
            <w:tcPrChange w:id="75" w:author="Jun Gong" w:date="2017-10-07T14:17:00Z">
              <w:tcPr>
                <w:tcW w:w="10525" w:type="dxa"/>
                <w:gridSpan w:val="5"/>
              </w:tcPr>
            </w:tcPrChange>
          </w:tcPr>
          <w:p w14:paraId="4319D1EF" w14:textId="3E7F4560" w:rsidR="00BA661A" w:rsidRPr="00DE3ECA" w:rsidRDefault="00BA661A" w:rsidP="00BA661A">
            <w:pPr>
              <w:ind w:left="1440" w:hanging="1440"/>
              <w:contextualSpacing/>
              <w:rPr>
                <w:ins w:id="76" w:author="Jun Gong" w:date="2017-10-07T13:20:00Z"/>
                <w:rFonts w:ascii="Garamond" w:hAnsi="Garamond"/>
                <w:b/>
                <w:bCs/>
                <w:i/>
                <w:sz w:val="22"/>
                <w:szCs w:val="21"/>
                <w:rPrChange w:id="77" w:author="Jun Gong" w:date="2017-10-07T14:12:00Z">
                  <w:rPr>
                    <w:ins w:id="78" w:author="Jun Gong" w:date="2017-10-07T13:20:00Z"/>
                    <w:rFonts w:ascii="Garamond" w:hAnsi="Garamond"/>
                    <w:b/>
                    <w:sz w:val="21"/>
                    <w:szCs w:val="21"/>
                  </w:rPr>
                </w:rPrChange>
              </w:rPr>
              <w:pPrChange w:id="79" w:author="Jun Gong" w:date="2017-10-07T13:20:00Z">
                <w:pPr/>
              </w:pPrChange>
            </w:pPr>
            <w:ins w:id="80" w:author="Jun Gong" w:date="2017-10-07T13:20:00Z">
              <w:r w:rsidRPr="00DE3ECA">
                <w:rPr>
                  <w:rFonts w:ascii="Garamond" w:hAnsi="Garamond"/>
                  <w:b/>
                  <w:bCs/>
                  <w:i/>
                  <w:sz w:val="22"/>
                  <w:szCs w:val="21"/>
                  <w:rPrChange w:id="81" w:author="Jun Gong" w:date="2017-10-07T14:12:00Z">
                    <w:rPr>
                      <w:rFonts w:ascii="Garamond" w:hAnsi="Garamond"/>
                      <w:b/>
                      <w:bCs/>
                      <w:i/>
                      <w:sz w:val="21"/>
                      <w:szCs w:val="21"/>
                    </w:rPr>
                  </w:rPrChange>
                </w:rPr>
                <w:t>Bachelor of Science, International Economics and Pharmaceutical Science</w:t>
              </w:r>
            </w:ins>
          </w:p>
        </w:tc>
      </w:tr>
      <w:tr w:rsidR="00BA661A" w:rsidRPr="00BA661A" w14:paraId="68326694" w14:textId="77777777" w:rsidTr="00290E69">
        <w:tblPrEx>
          <w:tblPrExChange w:id="82" w:author="Jun Gong" w:date="2017-10-07T14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666"/>
          <w:trPrChange w:id="83" w:author="Jun Gong" w:date="2017-10-07T14:17:00Z">
            <w:trPr>
              <w:gridAfter w:val="1"/>
              <w:wAfter w:w="2610" w:type="dxa"/>
              <w:trHeight w:val="657"/>
            </w:trPr>
          </w:trPrChange>
        </w:trPr>
        <w:tc>
          <w:tcPr>
            <w:tcW w:w="10525" w:type="dxa"/>
            <w:gridSpan w:val="2"/>
            <w:tcPrChange w:id="84" w:author="Jun Gong" w:date="2017-10-07T14:17:00Z">
              <w:tcPr>
                <w:tcW w:w="10525" w:type="dxa"/>
                <w:gridSpan w:val="5"/>
              </w:tcPr>
            </w:tcPrChange>
          </w:tcPr>
          <w:p w14:paraId="35786E76" w14:textId="2E80FC46" w:rsidR="00BA661A" w:rsidRPr="00BA661A" w:rsidRDefault="00BA661A" w:rsidP="00BA661A">
            <w:pPr>
              <w:pStyle w:val="ListParagraph"/>
              <w:numPr>
                <w:ilvl w:val="0"/>
                <w:numId w:val="2"/>
              </w:numPr>
              <w:ind w:left="350" w:hanging="180"/>
              <w:jc w:val="left"/>
              <w:rPr>
                <w:rFonts w:ascii="Garamond" w:hAnsi="Garamond"/>
                <w:b/>
                <w:szCs w:val="21"/>
                <w:rPrChange w:id="85" w:author="Jun Gong" w:date="2017-10-07T13:16:00Z">
                  <w:rPr>
                    <w:rFonts w:ascii="Garamond" w:hAnsi="Garamond"/>
                    <w:b/>
                    <w:szCs w:val="21"/>
                  </w:rPr>
                </w:rPrChange>
              </w:rPr>
              <w:pPrChange w:id="86" w:author="Jun Gong" w:date="2017-10-07T13:21:00Z">
                <w:pPr/>
              </w:pPrChange>
            </w:pPr>
            <w:del w:id="87" w:author="Jun Gong" w:date="2017-10-07T13:20:00Z">
              <w:r w:rsidRPr="00BA661A" w:rsidDel="00BA661A">
                <w:rPr>
                  <w:rFonts w:ascii="Garamond" w:hAnsi="Garamond"/>
                  <w:b/>
                  <w:szCs w:val="21"/>
                  <w:rPrChange w:id="88" w:author="Jun Gong" w:date="2017-10-07T13:21:00Z">
                    <w:rPr>
                      <w:rFonts w:ascii="Garamond" w:hAnsi="Garamond"/>
                      <w:b/>
                      <w:bCs/>
                      <w:i/>
                      <w:szCs w:val="21"/>
                    </w:rPr>
                  </w:rPrChange>
                </w:rPr>
                <w:delText>Bachelor of Science, International Economics and Pharmaceutical Science</w:delText>
              </w:r>
            </w:del>
            <w:ins w:id="89" w:author="Jun Gong" w:date="2017-10-07T13:18:00Z">
              <w:r w:rsidRPr="0091735C">
                <w:rPr>
                  <w:rFonts w:ascii="Garamond" w:hAnsi="Garamond"/>
                  <w:b/>
                  <w:szCs w:val="21"/>
                </w:rPr>
                <w:t xml:space="preserve">Coursework: </w:t>
              </w:r>
              <w:r w:rsidRPr="00BA661A">
                <w:rPr>
                  <w:rFonts w:ascii="Garamond" w:hAnsi="Garamond"/>
                  <w:szCs w:val="21"/>
                </w:rPr>
                <w:t>Linear Algebra, Analytical Chemistry &amp; Pharmaceutical Analysis</w:t>
              </w:r>
              <w:r w:rsidRPr="004F5A4A">
                <w:rPr>
                  <w:rFonts w:ascii="Garamond" w:hAnsi="Garamond"/>
                  <w:szCs w:val="21"/>
                </w:rPr>
                <w:t>, Pharmacology, Statistics, Macro-</w:t>
              </w:r>
              <w:r w:rsidRPr="00120A40">
                <w:rPr>
                  <w:rFonts w:ascii="Garamond" w:hAnsi="Garamond"/>
                  <w:szCs w:val="21"/>
                </w:rPr>
                <w:t>Economics, Micro-</w:t>
              </w:r>
              <w:r w:rsidRPr="008B1782">
                <w:rPr>
                  <w:rFonts w:ascii="Garamond" w:hAnsi="Garamond"/>
                  <w:szCs w:val="21"/>
                </w:rPr>
                <w:t>Economics, Managerial Accounting</w:t>
              </w:r>
              <w:r w:rsidRPr="00BA661A">
                <w:rPr>
                  <w:rFonts w:ascii="Garamond" w:hAnsi="Garamond"/>
                  <w:szCs w:val="21"/>
                  <w:rPrChange w:id="90" w:author="Jun Gong" w:date="2017-10-07T13:21:00Z">
                    <w:rPr>
                      <w:rFonts w:ascii="Garamond" w:hAnsi="Garamond"/>
                      <w:szCs w:val="21"/>
                    </w:rPr>
                  </w:rPrChange>
                </w:rPr>
                <w:t>, GMP</w:t>
              </w:r>
            </w:ins>
          </w:p>
        </w:tc>
      </w:tr>
      <w:tr w:rsidR="00BA661A" w:rsidRPr="0091735C" w:rsidDel="00BA661A" w14:paraId="555C8E85" w14:textId="2D6F5C67" w:rsidTr="00290E69">
        <w:trPr>
          <w:gridAfter w:val="1"/>
          <w:wAfter w:w="2610" w:type="dxa"/>
          <w:trHeight w:val="522"/>
          <w:del w:id="91" w:author="Jun Gong" w:date="2017-10-07T13:18:00Z"/>
          <w:trPrChange w:id="92" w:author="Jun Gong" w:date="2017-10-07T14:17:00Z">
            <w:trPr>
              <w:gridAfter w:val="1"/>
              <w:trHeight w:val="522"/>
            </w:trPr>
          </w:trPrChange>
        </w:trPr>
        <w:tc>
          <w:tcPr>
            <w:tcW w:w="10525" w:type="dxa"/>
            <w:gridSpan w:val="2"/>
            <w:tcPrChange w:id="93" w:author="Jun Gong" w:date="2017-10-07T14:17:00Z">
              <w:tcPr>
                <w:tcW w:w="10525" w:type="dxa"/>
                <w:gridSpan w:val="5"/>
              </w:tcPr>
            </w:tcPrChange>
          </w:tcPr>
          <w:p w14:paraId="3C402FDF" w14:textId="55A41087" w:rsidR="00BA661A" w:rsidRPr="00BA661A" w:rsidDel="00BA661A" w:rsidRDefault="00BA661A" w:rsidP="00BA661A">
            <w:pPr>
              <w:pStyle w:val="ListParagraph"/>
              <w:numPr>
                <w:ilvl w:val="0"/>
                <w:numId w:val="2"/>
              </w:numPr>
              <w:ind w:left="0" w:hanging="180"/>
              <w:jc w:val="left"/>
              <w:rPr>
                <w:del w:id="94" w:author="Jun Gong" w:date="2017-10-07T13:18:00Z"/>
                <w:rFonts w:ascii="Garamond" w:hAnsi="Garamond"/>
                <w:b/>
                <w:szCs w:val="21"/>
                <w:rPrChange w:id="95" w:author="Jun Gong" w:date="2017-10-07T13:17:00Z">
                  <w:rPr>
                    <w:del w:id="96" w:author="Jun Gong" w:date="2017-10-07T13:18:00Z"/>
                  </w:rPr>
                </w:rPrChange>
              </w:rPr>
              <w:pPrChange w:id="97" w:author="Jun Gong" w:date="2017-10-07T13:18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98" w:author="Jun Gong" w:date="2017-10-07T13:18:00Z">
              <w:r w:rsidRPr="0091735C" w:rsidDel="00BA661A">
                <w:rPr>
                  <w:rFonts w:ascii="Garamond" w:hAnsi="Garamond"/>
                  <w:b/>
                  <w:szCs w:val="21"/>
                </w:rPr>
                <w:delText xml:space="preserve">Coursework: </w:delText>
              </w:r>
              <w:r w:rsidRPr="0091735C" w:rsidDel="00BA661A">
                <w:rPr>
                  <w:rFonts w:ascii="Garamond" w:hAnsi="Garamond"/>
                  <w:szCs w:val="21"/>
                </w:rPr>
                <w:delText>Linear Algebra, Analytical Chemi</w:delText>
              </w:r>
              <w:r w:rsidDel="00BA661A">
                <w:rPr>
                  <w:rFonts w:ascii="Garamond" w:hAnsi="Garamond"/>
                  <w:szCs w:val="21"/>
                </w:rPr>
                <w:delText>stry &amp; Pharmaceutical Analysis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, </w:delText>
              </w:r>
              <w:r w:rsidDel="00BA661A">
                <w:rPr>
                  <w:rFonts w:ascii="Garamond" w:hAnsi="Garamond"/>
                  <w:szCs w:val="21"/>
                </w:rPr>
                <w:delText xml:space="preserve">Pharmacology, 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Statistics, </w:delText>
              </w:r>
              <w:r w:rsidDel="00BA661A">
                <w:rPr>
                  <w:rFonts w:ascii="Garamond" w:hAnsi="Garamond"/>
                  <w:szCs w:val="21"/>
                </w:rPr>
                <w:delText>Macro-</w:delText>
              </w:r>
              <w:r w:rsidRPr="0091735C" w:rsidDel="00BA661A">
                <w:rPr>
                  <w:rFonts w:ascii="Garamond" w:hAnsi="Garamond"/>
                  <w:szCs w:val="21"/>
                </w:rPr>
                <w:delText>Economics,</w:delText>
              </w:r>
              <w:r w:rsidDel="00BA661A">
                <w:rPr>
                  <w:rFonts w:ascii="Garamond" w:hAnsi="Garamond"/>
                  <w:szCs w:val="21"/>
                </w:rPr>
                <w:delText xml:space="preserve"> Micro-</w:delText>
              </w:r>
              <w:r w:rsidRPr="0091735C" w:rsidDel="00BA661A">
                <w:rPr>
                  <w:rFonts w:ascii="Garamond" w:hAnsi="Garamond"/>
                  <w:szCs w:val="21"/>
                </w:rPr>
                <w:delText>Economics</w:delText>
              </w:r>
              <w:r w:rsidDel="00BA661A">
                <w:rPr>
                  <w:rFonts w:ascii="Garamond" w:hAnsi="Garamond"/>
                  <w:szCs w:val="21"/>
                </w:rPr>
                <w:delText>,</w:delText>
              </w:r>
              <w:r w:rsidRPr="0091735C" w:rsidDel="00BA661A">
                <w:rPr>
                  <w:rFonts w:ascii="Garamond" w:hAnsi="Garamond"/>
                  <w:szCs w:val="21"/>
                </w:rPr>
                <w:delText xml:space="preserve"> </w:delText>
              </w:r>
              <w:r w:rsidDel="00BA661A">
                <w:rPr>
                  <w:rFonts w:ascii="Garamond" w:hAnsi="Garamond"/>
                  <w:szCs w:val="21"/>
                </w:rPr>
                <w:delText>Managerial Accounting</w:delText>
              </w:r>
              <w:r w:rsidRPr="0091735C" w:rsidDel="00BA661A">
                <w:rPr>
                  <w:rFonts w:ascii="Garamond" w:hAnsi="Garamond"/>
                  <w:szCs w:val="21"/>
                </w:rPr>
                <w:delText>, GMP</w:delText>
              </w:r>
              <w:r w:rsidDel="00BA661A">
                <w:rPr>
                  <w:rFonts w:ascii="Garamond" w:hAnsi="Garamond"/>
                  <w:szCs w:val="21"/>
                </w:rPr>
                <w:delText>, etc.</w:delText>
              </w:r>
              <w:r w:rsidRPr="0091735C" w:rsidDel="00BA661A">
                <w:rPr>
                  <w:rFonts w:ascii="Garamond" w:hAnsi="Garamond"/>
                  <w:b/>
                  <w:szCs w:val="21"/>
                </w:rPr>
                <w:delText xml:space="preserve"> </w:delText>
              </w:r>
              <w:r w:rsidRPr="00BA661A" w:rsidDel="00BA661A">
                <w:rPr>
                  <w:rFonts w:ascii="Garamond" w:hAnsi="Garamond"/>
                  <w:b/>
                  <w:szCs w:val="21"/>
                  <w:rPrChange w:id="99" w:author="Jun Gong" w:date="2017-10-07T13:17:00Z">
                    <w:rPr/>
                  </w:rPrChange>
                </w:rPr>
                <w:delText xml:space="preserve">  </w:delText>
              </w:r>
            </w:del>
          </w:p>
          <w:p w14:paraId="3D6268E1" w14:textId="7F5F8CCA" w:rsidR="00BA661A" w:rsidRPr="00BA661A" w:rsidDel="00BA661A" w:rsidRDefault="00BA661A" w:rsidP="00BA661A">
            <w:pPr>
              <w:rPr>
                <w:del w:id="100" w:author="Jun Gong" w:date="2017-10-07T13:16:00Z"/>
                <w:rFonts w:ascii="Garamond" w:hAnsi="Garamond"/>
                <w:b/>
                <w:szCs w:val="21"/>
                <w:rPrChange w:id="101" w:author="Jun Gong" w:date="2017-10-07T13:17:00Z">
                  <w:rPr>
                    <w:del w:id="102" w:author="Jun Gong" w:date="2017-10-07T13:16:00Z"/>
                    <w:b/>
                  </w:rPr>
                </w:rPrChange>
              </w:rPr>
              <w:pPrChange w:id="103" w:author="Jun Gong" w:date="2017-10-07T13:17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04" w:author="Jun Gong" w:date="2017-10-07T13:17:00Z">
              <w:r w:rsidRPr="00BA661A" w:rsidDel="00BA661A">
                <w:rPr>
                  <w:rFonts w:ascii="Garamond" w:hAnsi="Garamond"/>
                  <w:b/>
                  <w:color w:val="000000"/>
                  <w:sz w:val="22"/>
                  <w:szCs w:val="21"/>
                  <w:rPrChange w:id="105" w:author="Jun Gong" w:date="2017-10-07T13:17:00Z">
                    <w:rPr>
                      <w:b/>
                    </w:rPr>
                  </w:rPrChange>
                </w:rPr>
                <w:delText>Volunteering</w:delText>
              </w:r>
              <w:r w:rsidRPr="00BA661A" w:rsidDel="00BA661A">
                <w:rPr>
                  <w:rFonts w:ascii="Garamond" w:hAnsi="Garamond"/>
                  <w:color w:val="000000"/>
                  <w:sz w:val="22"/>
                  <w:szCs w:val="21"/>
                  <w:rPrChange w:id="106" w:author="Jun Gong" w:date="2017-10-07T13:17:00Z">
                    <w:rPr/>
                  </w:rPrChange>
                </w:rPr>
                <w:delText>: Pharmaceutical information service in Shangyuantang Pharmacy, Nanjing</w:delText>
              </w:r>
            </w:del>
          </w:p>
          <w:p w14:paraId="17593BEC" w14:textId="121AE928" w:rsidR="00BA661A" w:rsidRPr="004F5A4A" w:rsidDel="00BA661A" w:rsidRDefault="00BA661A" w:rsidP="00BA661A">
            <w:pPr>
              <w:ind w:left="170"/>
              <w:rPr>
                <w:del w:id="107" w:author="Jun Gong" w:date="2017-10-07T13:18:00Z"/>
                <w:b/>
              </w:rPr>
              <w:pPrChange w:id="108" w:author="Jun Gong" w:date="2017-10-07T13:17:00Z">
                <w:pPr>
                  <w:pStyle w:val="ListParagraph"/>
                  <w:numPr>
                    <w:numId w:val="2"/>
                  </w:numPr>
                  <w:ind w:left="350" w:hanging="180"/>
                  <w:jc w:val="left"/>
                </w:pPr>
              </w:pPrChange>
            </w:pPr>
            <w:del w:id="109" w:author="Jun Gong" w:date="2017-10-07T13:16:00Z">
              <w:r w:rsidRPr="00BA661A" w:rsidDel="00BA661A">
                <w:rPr>
                  <w:b/>
                </w:rPr>
                <w:delText>Campus activity:</w:delText>
              </w:r>
              <w:r w:rsidRPr="004F5A4A" w:rsidDel="00BA661A">
                <w:rPr>
                  <w:b/>
                </w:rPr>
                <w:delText xml:space="preserve"> </w:delText>
              </w:r>
              <w:r w:rsidRPr="004F5A4A" w:rsidDel="00BA661A">
                <w:delText xml:space="preserve">Chair of Social Practice Department at China Pharmaceutical University Student Union </w:delText>
              </w:r>
            </w:del>
          </w:p>
        </w:tc>
      </w:tr>
      <w:tr w:rsidR="00BA661A" w:rsidRPr="0091735C" w14:paraId="07376031" w14:textId="77777777" w:rsidTr="00290E69">
        <w:trPr>
          <w:gridAfter w:val="1"/>
          <w:wAfter w:w="2610" w:type="dxa"/>
          <w:trHeight w:val="288"/>
          <w:trPrChange w:id="110" w:author="Jun Gong" w:date="2017-10-07T14:17:00Z">
            <w:trPr>
              <w:gridAfter w:val="1"/>
              <w:trHeight w:val="288"/>
            </w:trPr>
          </w:trPrChange>
        </w:trPr>
        <w:tc>
          <w:tcPr>
            <w:tcW w:w="10525" w:type="dxa"/>
            <w:gridSpan w:val="2"/>
            <w:tcPrChange w:id="111" w:author="Jun Gong" w:date="2017-10-07T14:17:00Z">
              <w:tcPr>
                <w:tcW w:w="10525" w:type="dxa"/>
                <w:gridSpan w:val="5"/>
              </w:tcPr>
            </w:tcPrChange>
          </w:tcPr>
          <w:p w14:paraId="59A0C1CB" w14:textId="7271EA4D" w:rsidR="00BA661A" w:rsidRPr="00FE726D" w:rsidRDefault="00BA661A" w:rsidP="00F85220">
            <w:pPr>
              <w:pStyle w:val="Heading1"/>
              <w:spacing w:line="240" w:lineRule="auto"/>
              <w:contextualSpacing/>
              <w:rPr>
                <w:rFonts w:ascii="Garamond" w:hAnsi="Garamond"/>
                <w:sz w:val="24"/>
                <w:szCs w:val="22"/>
                <w:rPrChange w:id="112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113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RESEARCH PROJECTS</w:t>
            </w:r>
          </w:p>
        </w:tc>
      </w:tr>
      <w:tr w:rsidR="004E14C3" w:rsidRPr="0091735C" w14:paraId="0D346F85" w14:textId="77777777" w:rsidTr="00290E69">
        <w:tblPrEx>
          <w:tblPrExChange w:id="114" w:author="Jun Gong" w:date="2017-10-07T14:1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546"/>
          <w:trPrChange w:id="115" w:author="Jun Gong" w:date="2017-10-07T14:17:00Z">
            <w:trPr>
              <w:gridAfter w:val="1"/>
              <w:wAfter w:w="2610" w:type="dxa"/>
              <w:trHeight w:val="3852"/>
            </w:trPr>
          </w:trPrChange>
        </w:trPr>
        <w:tc>
          <w:tcPr>
            <w:tcW w:w="10525" w:type="dxa"/>
            <w:gridSpan w:val="2"/>
            <w:tcPrChange w:id="116" w:author="Jun Gong" w:date="2017-10-07T14:17:00Z">
              <w:tcPr>
                <w:tcW w:w="10525" w:type="dxa"/>
                <w:gridSpan w:val="5"/>
              </w:tcPr>
            </w:tcPrChange>
          </w:tcPr>
          <w:p w14:paraId="09C001C2" w14:textId="71FA8D5E" w:rsidR="00BA661A" w:rsidRPr="004F60A2" w:rsidRDefault="00BA661A" w:rsidP="00715474">
            <w:pPr>
              <w:pStyle w:val="ListParagraph"/>
              <w:numPr>
                <w:ilvl w:val="0"/>
                <w:numId w:val="16"/>
              </w:numPr>
              <w:rPr>
                <w:rFonts w:ascii="Garamond" w:eastAsiaTheme="minorEastAsia" w:hAnsi="Garamond"/>
                <w:b/>
                <w:kern w:val="0"/>
                <w:sz w:val="22"/>
                <w:szCs w:val="21"/>
              </w:rPr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Cost</w:t>
            </w:r>
            <w:r w:rsidRPr="004F60A2">
              <w:rPr>
                <w:rFonts w:ascii="Garamond" w:hAnsi="Garamond" w:hint="eastAsia"/>
                <w:b/>
                <w:sz w:val="22"/>
                <w:szCs w:val="21"/>
              </w:rPr>
              <w:t xml:space="preserve"> </w:t>
            </w:r>
            <w:r w:rsidRPr="004F60A2">
              <w:rPr>
                <w:rFonts w:ascii="Garamond" w:hAnsi="Garamond"/>
                <w:b/>
                <w:sz w:val="22"/>
                <w:szCs w:val="21"/>
              </w:rPr>
              <w:t>Effectiveness of Childhood Nutritional Interventions in Developing Countries: A Systematic Review</w:t>
            </w:r>
          </w:p>
          <w:p w14:paraId="399D90F1" w14:textId="59E3BC61" w:rsidR="00BA661A" w:rsidDel="00983C67" w:rsidRDefault="00BA661A" w:rsidP="009B2C3C">
            <w:pPr>
              <w:numPr>
                <w:ilvl w:val="0"/>
                <w:numId w:val="4"/>
              </w:numPr>
              <w:contextualSpacing/>
              <w:rPr>
                <w:del w:id="117" w:author="Jun Gong" w:date="2017-10-07T13:36:00Z"/>
                <w:rFonts w:ascii="Garamond" w:hAnsi="Garamond"/>
                <w:sz w:val="22"/>
                <w:szCs w:val="21"/>
              </w:rPr>
            </w:pPr>
            <w:del w:id="118" w:author="Jun Gong" w:date="2017-10-07T13:36:00Z">
              <w:r w:rsidRPr="009B2C3C" w:rsidDel="00983C67">
                <w:rPr>
                  <w:rFonts w:ascii="Garamond" w:hAnsi="Garamond"/>
                  <w:sz w:val="22"/>
                  <w:szCs w:val="21"/>
                </w:rPr>
                <w:delText xml:space="preserve">This project </w:delText>
              </w:r>
            </w:del>
            <w:del w:id="119" w:author="Jun Gong" w:date="2017-10-07T13:33:00Z">
              <w:r w:rsidRPr="009B2C3C" w:rsidDel="00FE726D">
                <w:rPr>
                  <w:rFonts w:ascii="Garamond" w:hAnsi="Garamond"/>
                  <w:sz w:val="22"/>
                  <w:szCs w:val="21"/>
                </w:rPr>
                <w:delText xml:space="preserve">is </w:delText>
              </w:r>
            </w:del>
            <w:del w:id="120" w:author="Jun Gong" w:date="2017-10-07T13:36:00Z">
              <w:r w:rsidRPr="009B2C3C" w:rsidDel="00983C67">
                <w:rPr>
                  <w:rFonts w:ascii="Garamond" w:hAnsi="Garamond"/>
                  <w:sz w:val="22"/>
                  <w:szCs w:val="21"/>
                </w:rPr>
                <w:delText xml:space="preserve">aim to evaluate the cost effectiveness of various nutritional interventions for addressing malnutrition in children in developing countries by conducting a systematic review of studies. </w:delText>
              </w:r>
            </w:del>
          </w:p>
          <w:p w14:paraId="403C7D02" w14:textId="11D97DD4" w:rsidR="00BA661A" w:rsidRPr="009B2C3C" w:rsidRDefault="00BA661A" w:rsidP="009B2C3C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121" w:author="Jun Gong" w:date="2017-10-07T13:37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I </w:delText>
              </w:r>
            </w:del>
            <w:ins w:id="122" w:author="Jun Gong" w:date="2017-10-07T13:37:00Z">
              <w:r w:rsidR="000220EB">
                <w:rPr>
                  <w:rFonts w:ascii="Garamond" w:hAnsi="Garamond"/>
                  <w:sz w:val="22"/>
                  <w:szCs w:val="21"/>
                </w:rPr>
                <w:t>P</w:t>
              </w:r>
            </w:ins>
            <w:del w:id="123" w:author="Jun Gong" w:date="2017-10-07T13:37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p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 xml:space="preserve">erformed literature review, </w:t>
            </w:r>
            <w:r>
              <w:rPr>
                <w:rFonts w:ascii="Garamond" w:hAnsi="Garamond"/>
                <w:sz w:val="22"/>
                <w:szCs w:val="21"/>
              </w:rPr>
              <w:t xml:space="preserve">evaluated </w:t>
            </w:r>
            <w:r w:rsidRPr="009B2C3C">
              <w:rPr>
                <w:rFonts w:ascii="Garamond" w:hAnsi="Garamond"/>
                <w:sz w:val="22"/>
                <w:szCs w:val="21"/>
              </w:rPr>
              <w:t>eligibility</w:t>
            </w:r>
            <w:r>
              <w:rPr>
                <w:rFonts w:ascii="Garamond" w:hAnsi="Garamond"/>
                <w:sz w:val="22"/>
                <w:szCs w:val="21"/>
              </w:rPr>
              <w:t xml:space="preserve"> of studies </w:t>
            </w:r>
            <w:del w:id="124" w:author="Jun Gong" w:date="2017-10-07T14:05:00Z">
              <w:r w:rsidDel="00AC6E25">
                <w:rPr>
                  <w:rFonts w:ascii="Garamond" w:hAnsi="Garamond"/>
                  <w:sz w:val="22"/>
                  <w:szCs w:val="21"/>
                </w:rPr>
                <w:delText xml:space="preserve">independently </w:delText>
              </w:r>
            </w:del>
            <w:r>
              <w:rPr>
                <w:rFonts w:ascii="Garamond" w:hAnsi="Garamond"/>
                <w:sz w:val="22"/>
                <w:szCs w:val="21"/>
              </w:rPr>
              <w:t>and extracted</w:t>
            </w:r>
            <w:r w:rsidRPr="009B2C3C">
              <w:rPr>
                <w:rFonts w:ascii="Garamond" w:hAnsi="Garamond"/>
                <w:sz w:val="22"/>
                <w:szCs w:val="21"/>
              </w:rPr>
              <w:t xml:space="preserve"> info</w:t>
            </w:r>
            <w:r>
              <w:rPr>
                <w:rFonts w:ascii="Garamond" w:hAnsi="Garamond"/>
                <w:sz w:val="22"/>
                <w:szCs w:val="21"/>
              </w:rPr>
              <w:t>rmation</w:t>
            </w:r>
            <w:r w:rsidRPr="009B2C3C">
              <w:rPr>
                <w:rFonts w:ascii="Garamond" w:hAnsi="Garamond"/>
                <w:sz w:val="22"/>
                <w:szCs w:val="21"/>
              </w:rPr>
              <w:t xml:space="preserve"> from qualified studies</w:t>
            </w:r>
            <w:del w:id="125" w:author="Jun Gong" w:date="2017-10-07T13:39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 and design the final poster. </w:delText>
              </w:r>
              <w:r w:rsidDel="000220EB">
                <w:rPr>
                  <w:rFonts w:ascii="Garamond" w:hAnsi="Garamond"/>
                  <w:sz w:val="22"/>
                  <w:szCs w:val="21"/>
                </w:rPr>
                <w:delText>I also took</w:delText>
              </w:r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 charge in writing the discussion part </w:delText>
              </w:r>
              <w:r w:rsidDel="000220EB">
                <w:rPr>
                  <w:rFonts w:ascii="Garamond" w:hAnsi="Garamond"/>
                  <w:sz w:val="22"/>
                  <w:szCs w:val="21"/>
                </w:rPr>
                <w:delText xml:space="preserve">of </w:delText>
              </w:r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final paper.</w:delText>
              </w:r>
            </w:del>
          </w:p>
          <w:p w14:paraId="410F473F" w14:textId="21CB5DC8" w:rsidR="00BA661A" w:rsidRPr="009B2C3C" w:rsidRDefault="00BA661A" w:rsidP="009B2C3C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126" w:author="Jun Gong" w:date="2017-10-07T13:40:00Z">
              <w:r w:rsidDel="000220EB">
                <w:rPr>
                  <w:rFonts w:ascii="Garamond" w:hAnsi="Garamond"/>
                  <w:sz w:val="22"/>
                  <w:szCs w:val="21"/>
                </w:rPr>
                <w:delText xml:space="preserve">I </w:delText>
              </w:r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creatively contribute to </w:delText>
              </w:r>
            </w:del>
            <w:ins w:id="127" w:author="Jun Gong" w:date="2017-10-07T13:40:00Z">
              <w:r w:rsidR="000220EB">
                <w:rPr>
                  <w:rFonts w:ascii="Garamond" w:hAnsi="Garamond"/>
                  <w:sz w:val="22"/>
                  <w:szCs w:val="21"/>
                </w:rPr>
                <w:t>A</w:t>
              </w:r>
            </w:ins>
            <w:del w:id="128" w:author="Jun Gong" w:date="2017-10-07T13:40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a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>ssess</w:t>
            </w:r>
            <w:ins w:id="129" w:author="Jun Gong" w:date="2017-10-07T13:41:00Z">
              <w:r w:rsidR="000220EB">
                <w:rPr>
                  <w:rFonts w:ascii="Garamond" w:hAnsi="Garamond"/>
                  <w:sz w:val="22"/>
                  <w:szCs w:val="21"/>
                </w:rPr>
                <w:t>ed</w:t>
              </w:r>
            </w:ins>
            <w:ins w:id="130" w:author="Jun Gong" w:date="2017-10-07T13:40:00Z">
              <w:r w:rsidR="000220EB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del w:id="131" w:author="Jun Gong" w:date="2017-10-07T13:40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ment of 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>the methodological quality</w:t>
            </w:r>
            <w:del w:id="132" w:author="Jun Gong" w:date="2017-10-07T13:40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, since the recommended methodologies were hardly to apply to our studies. I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 xml:space="preserve"> </w:t>
            </w:r>
            <w:ins w:id="133" w:author="Jun Gong" w:date="2017-10-07T13:44:00Z">
              <w:r w:rsidR="0044778B">
                <w:rPr>
                  <w:rFonts w:ascii="Garamond" w:hAnsi="Garamond"/>
                  <w:sz w:val="22"/>
                  <w:szCs w:val="21"/>
                </w:rPr>
                <w:t xml:space="preserve">by </w:t>
              </w:r>
            </w:ins>
            <w:del w:id="134" w:author="Jun Gong" w:date="2017-10-07T13:44:00Z">
              <w:r w:rsidRPr="009B2C3C" w:rsidDel="0044778B">
                <w:rPr>
                  <w:rFonts w:ascii="Garamond" w:hAnsi="Garamond"/>
                  <w:sz w:val="22"/>
                  <w:szCs w:val="21"/>
                </w:rPr>
                <w:delText xml:space="preserve">came up </w:delText>
              </w:r>
            </w:del>
            <w:del w:id="135" w:author="Jun Gong" w:date="2017-10-07T13:41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>about</w:delText>
              </w:r>
            </w:del>
            <w:del w:id="136" w:author="Jun Gong" w:date="2017-10-07T13:44:00Z">
              <w:r w:rsidRPr="009B2C3C" w:rsidDel="0044778B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 xml:space="preserve">using </w:t>
            </w:r>
            <w:del w:id="137" w:author="Jun Gong" w:date="2017-10-07T13:41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the 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 xml:space="preserve">Evers 2005 checklist </w:t>
            </w:r>
            <w:ins w:id="138" w:author="Jun Gong" w:date="2017-10-07T13:44:00Z">
              <w:r w:rsidR="0044778B">
                <w:rPr>
                  <w:rFonts w:ascii="Garamond" w:hAnsi="Garamond"/>
                  <w:sz w:val="22"/>
                  <w:szCs w:val="21"/>
                </w:rPr>
                <w:t xml:space="preserve">and </w:t>
              </w:r>
            </w:ins>
            <w:del w:id="139" w:author="Jun Gong" w:date="2017-10-07T13:44:00Z">
              <w:r w:rsidRPr="009B2C3C" w:rsidDel="0044778B">
                <w:rPr>
                  <w:rFonts w:ascii="Garamond" w:hAnsi="Garamond"/>
                  <w:sz w:val="22"/>
                  <w:szCs w:val="21"/>
                </w:rPr>
                <w:delText xml:space="preserve">and suggested to </w:delText>
              </w:r>
            </w:del>
            <w:r w:rsidRPr="009B2C3C">
              <w:rPr>
                <w:rFonts w:ascii="Garamond" w:hAnsi="Garamond"/>
                <w:sz w:val="22"/>
                <w:szCs w:val="21"/>
              </w:rPr>
              <w:t>design</w:t>
            </w:r>
            <w:ins w:id="140" w:author="Jun Gong" w:date="2017-10-07T13:44:00Z">
              <w:r w:rsidR="0044778B">
                <w:rPr>
                  <w:rFonts w:ascii="Garamond" w:hAnsi="Garamond"/>
                  <w:sz w:val="22"/>
                  <w:szCs w:val="21"/>
                </w:rPr>
                <w:t>ing</w:t>
              </w:r>
            </w:ins>
            <w:r w:rsidRPr="009B2C3C">
              <w:rPr>
                <w:rFonts w:ascii="Garamond" w:hAnsi="Garamond"/>
                <w:sz w:val="22"/>
                <w:szCs w:val="21"/>
              </w:rPr>
              <w:t xml:space="preserve"> a visual table</w:t>
            </w:r>
            <w:del w:id="141" w:author="Jun Gong" w:date="2017-10-07T13:44:00Z">
              <w:r w:rsidRPr="009B2C3C" w:rsidDel="0044778B">
                <w:rPr>
                  <w:rFonts w:ascii="Garamond" w:hAnsi="Garamond"/>
                  <w:sz w:val="22"/>
                  <w:szCs w:val="21"/>
                </w:rPr>
                <w:delText xml:space="preserve"> to assess the quality of studies</w:delText>
              </w:r>
            </w:del>
            <w:del w:id="142" w:author="Jun Gong" w:date="2017-10-07T13:42:00Z">
              <w:r w:rsidRPr="009B2C3C" w:rsidDel="000220EB">
                <w:rPr>
                  <w:rFonts w:ascii="Garamond" w:hAnsi="Garamond"/>
                  <w:sz w:val="22"/>
                  <w:szCs w:val="21"/>
                </w:rPr>
                <w:delText xml:space="preserve"> with consulting with professor and team members.</w:delText>
              </w:r>
            </w:del>
            <w:del w:id="143" w:author="Jun Gong" w:date="2017-10-07T14:17:00Z">
              <w:r w:rsidRPr="009B2C3C" w:rsidDel="00290E69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28143DD4" w14:textId="77777777" w:rsidR="00BA661A" w:rsidRPr="004F60A2" w:rsidRDefault="00BA661A" w:rsidP="0044778B">
            <w:pPr>
              <w:pStyle w:val="ListParagraph"/>
              <w:numPr>
                <w:ilvl w:val="0"/>
                <w:numId w:val="16"/>
              </w:numPr>
              <w:spacing w:before="80"/>
              <w:ind w:left="547"/>
              <w:rPr>
                <w:rFonts w:ascii="Garamond" w:hAnsi="Garamond"/>
                <w:b/>
                <w:sz w:val="22"/>
                <w:szCs w:val="21"/>
              </w:rPr>
              <w:pPrChange w:id="144" w:author="Jun Gong" w:date="2017-10-07T13:45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>Pharmacological Interventions for Alcohol Abuse</w:t>
            </w:r>
          </w:p>
          <w:p w14:paraId="2AB34BBA" w14:textId="1A0736BB" w:rsidR="0044778B" w:rsidRDefault="0044778B" w:rsidP="0044778B">
            <w:pPr>
              <w:numPr>
                <w:ilvl w:val="0"/>
                <w:numId w:val="4"/>
              </w:numPr>
              <w:contextualSpacing/>
              <w:rPr>
                <w:ins w:id="145" w:author="Jun Gong" w:date="2017-10-07T13:46:00Z"/>
                <w:rFonts w:ascii="Garamond" w:hAnsi="Garamond"/>
                <w:sz w:val="22"/>
                <w:szCs w:val="21"/>
              </w:rPr>
            </w:pPr>
            <w:ins w:id="146" w:author="Jun Gong" w:date="2017-10-07T13:46:00Z">
              <w:r>
                <w:rPr>
                  <w:rFonts w:ascii="Garamond" w:hAnsi="Garamond"/>
                  <w:sz w:val="22"/>
                  <w:szCs w:val="21"/>
                </w:rPr>
                <w:t>C</w:t>
              </w:r>
              <w:r w:rsidRPr="005F7637">
                <w:rPr>
                  <w:rFonts w:ascii="Garamond" w:hAnsi="Garamond"/>
                  <w:sz w:val="22"/>
                  <w:szCs w:val="21"/>
                </w:rPr>
                <w:t>reate</w:t>
              </w:r>
              <w:r>
                <w:rPr>
                  <w:rFonts w:ascii="Garamond" w:hAnsi="Garamond"/>
                  <w:sz w:val="22"/>
                  <w:szCs w:val="21"/>
                </w:rPr>
                <w:t>d</w:t>
              </w:r>
              <w:r w:rsidRPr="005F7637">
                <w:rPr>
                  <w:rFonts w:ascii="Garamond" w:hAnsi="Garamond"/>
                  <w:sz w:val="22"/>
                  <w:szCs w:val="21"/>
                </w:rPr>
                <w:t xml:space="preserve"> a Markov model</w:t>
              </w:r>
              <w:r>
                <w:rPr>
                  <w:rFonts w:ascii="Garamond" w:hAnsi="Garamond"/>
                  <w:sz w:val="22"/>
                  <w:szCs w:val="21"/>
                </w:rPr>
                <w:t xml:space="preserve"> </w:t>
              </w:r>
              <w:r>
                <w:rPr>
                  <w:rFonts w:ascii="Garamond" w:hAnsi="Garamond"/>
                  <w:sz w:val="22"/>
                  <w:szCs w:val="21"/>
                </w:rPr>
                <w:t>t</w:t>
              </w:r>
              <w:r w:rsidRPr="005F7637">
                <w:rPr>
                  <w:rFonts w:ascii="Garamond" w:hAnsi="Garamond"/>
                  <w:sz w:val="22"/>
                  <w:szCs w:val="21"/>
                </w:rPr>
                <w:t>o determine which pharmacological i</w:t>
              </w:r>
              <w:r w:rsidR="00AC6E25">
                <w:rPr>
                  <w:rFonts w:ascii="Garamond" w:hAnsi="Garamond"/>
                  <w:sz w:val="22"/>
                  <w:szCs w:val="21"/>
                </w:rPr>
                <w:t>ntervention for alcohol abuse was</w:t>
              </w:r>
              <w:r w:rsidRPr="005F7637">
                <w:rPr>
                  <w:rFonts w:ascii="Garamond" w:hAnsi="Garamond"/>
                  <w:sz w:val="22"/>
                  <w:szCs w:val="21"/>
                </w:rPr>
                <w:t xml:space="preserve"> most effective</w:t>
              </w:r>
            </w:ins>
          </w:p>
          <w:p w14:paraId="630D62E7" w14:textId="32BB185F" w:rsidR="00BA661A" w:rsidRPr="009C0BE8" w:rsidRDefault="00BA661A" w:rsidP="009C0BE8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147" w:author="Jun Gong" w:date="2017-10-07T13:46:00Z">
              <w:r w:rsidRPr="005F7637" w:rsidDel="0044778B">
                <w:rPr>
                  <w:rFonts w:ascii="Garamond" w:hAnsi="Garamond"/>
                  <w:sz w:val="22"/>
                  <w:szCs w:val="21"/>
                </w:rPr>
                <w:delText>To determine which pharmacological intervention for alcohol abuse is most effective</w:delText>
              </w:r>
            </w:del>
            <w:del w:id="148" w:author="Jun Gong" w:date="2017-10-07T13:47:00Z">
              <w:r w:rsidRPr="005F7637" w:rsidDel="004E14C3">
                <w:rPr>
                  <w:rFonts w:ascii="Garamond" w:hAnsi="Garamond"/>
                  <w:sz w:val="22"/>
                  <w:szCs w:val="21"/>
                </w:rPr>
                <w:delText xml:space="preserve">, </w:delText>
              </w:r>
              <w:r w:rsidDel="004E14C3">
                <w:rPr>
                  <w:rFonts w:ascii="Garamond" w:hAnsi="Garamond"/>
                  <w:sz w:val="22"/>
                  <w:szCs w:val="21"/>
                </w:rPr>
                <w:delText>w</w:delText>
              </w:r>
              <w:r w:rsidRPr="005F7637" w:rsidDel="004E14C3">
                <w:rPr>
                  <w:rFonts w:ascii="Garamond" w:hAnsi="Garamond"/>
                  <w:sz w:val="22"/>
                  <w:szCs w:val="21"/>
                </w:rPr>
                <w:delText xml:space="preserve">e </w:delText>
              </w:r>
            </w:del>
            <w:del w:id="149" w:author="Jun Gong" w:date="2017-10-07T13:46:00Z">
              <w:r w:rsidRPr="005F7637" w:rsidDel="0044778B">
                <w:rPr>
                  <w:rFonts w:ascii="Garamond" w:hAnsi="Garamond"/>
                  <w:sz w:val="22"/>
                  <w:szCs w:val="21"/>
                </w:rPr>
                <w:delText>create</w:delText>
              </w:r>
              <w:r w:rsidDel="0044778B">
                <w:rPr>
                  <w:rFonts w:ascii="Garamond" w:hAnsi="Garamond"/>
                  <w:sz w:val="22"/>
                  <w:szCs w:val="21"/>
                </w:rPr>
                <w:delText>d</w:delText>
              </w:r>
              <w:r w:rsidRPr="005F7637" w:rsidDel="0044778B">
                <w:rPr>
                  <w:rFonts w:ascii="Garamond" w:hAnsi="Garamond"/>
                  <w:sz w:val="22"/>
                  <w:szCs w:val="21"/>
                </w:rPr>
                <w:delText xml:space="preserve"> a Markov model</w:delText>
              </w:r>
              <w:r w:rsidDel="0044778B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150" w:author="Jun Gong" w:date="2017-10-07T13:47:00Z"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and </w:delText>
              </w:r>
            </w:del>
            <w:ins w:id="151" w:author="Jun Gong" w:date="2017-10-07T13:47:00Z">
              <w:r w:rsidR="004E14C3">
                <w:rPr>
                  <w:rFonts w:ascii="Garamond" w:hAnsi="Garamond"/>
                  <w:sz w:val="22"/>
                  <w:szCs w:val="21"/>
                </w:rPr>
                <w:t>C</w:t>
              </w:r>
            </w:ins>
            <w:del w:id="152" w:author="Jun Gong" w:date="2017-10-07T13:47:00Z">
              <w:r w:rsidDel="004E14C3">
                <w:rPr>
                  <w:rFonts w:ascii="Garamond" w:hAnsi="Garamond"/>
                  <w:sz w:val="22"/>
                  <w:szCs w:val="21"/>
                </w:rPr>
                <w:delText>c</w:delText>
              </w:r>
            </w:del>
            <w:r>
              <w:rPr>
                <w:rFonts w:ascii="Garamond" w:hAnsi="Garamond"/>
                <w:sz w:val="22"/>
                <w:szCs w:val="21"/>
              </w:rPr>
              <w:t xml:space="preserve">ompared the effectiveness of </w:t>
            </w:r>
            <w:proofErr w:type="spellStart"/>
            <w:r w:rsidRPr="007839EB">
              <w:rPr>
                <w:rFonts w:ascii="Garamond" w:hAnsi="Garamond"/>
                <w:sz w:val="22"/>
                <w:szCs w:val="21"/>
              </w:rPr>
              <w:t>Topiramate</w:t>
            </w:r>
            <w:proofErr w:type="spellEnd"/>
            <w:r w:rsidRPr="007839EB">
              <w:rPr>
                <w:rFonts w:ascii="Garamond" w:hAnsi="Garamond"/>
                <w:sz w:val="22"/>
                <w:szCs w:val="21"/>
              </w:rPr>
              <w:t xml:space="preserve">, </w:t>
            </w:r>
            <w:proofErr w:type="spellStart"/>
            <w:r w:rsidRPr="007839EB">
              <w:rPr>
                <w:rFonts w:ascii="Garamond" w:hAnsi="Garamond"/>
                <w:sz w:val="22"/>
                <w:szCs w:val="21"/>
              </w:rPr>
              <w:t>Acamprosa</w:t>
            </w:r>
            <w:r>
              <w:rPr>
                <w:rFonts w:ascii="Garamond" w:hAnsi="Garamond"/>
                <w:sz w:val="22"/>
                <w:szCs w:val="21"/>
              </w:rPr>
              <w:t>te</w:t>
            </w:r>
            <w:proofErr w:type="spellEnd"/>
            <w:r>
              <w:rPr>
                <w:rFonts w:ascii="Garamond" w:hAnsi="Garamond"/>
                <w:sz w:val="22"/>
                <w:szCs w:val="21"/>
              </w:rPr>
              <w:t xml:space="preserve">, </w:t>
            </w:r>
            <w:proofErr w:type="spellStart"/>
            <w:r w:rsidRPr="009C0BE8">
              <w:rPr>
                <w:rFonts w:ascii="Garamond" w:hAnsi="Garamond"/>
                <w:sz w:val="22"/>
                <w:szCs w:val="21"/>
              </w:rPr>
              <w:t>Disulfiram</w:t>
            </w:r>
            <w:proofErr w:type="spellEnd"/>
            <w:r w:rsidRPr="009C0BE8">
              <w:rPr>
                <w:rFonts w:ascii="Garamond" w:hAnsi="Garamond"/>
                <w:sz w:val="22"/>
                <w:szCs w:val="21"/>
              </w:rPr>
              <w:t>, Naltrexone and no treatment at increasing the number of non-drinking days</w:t>
            </w:r>
            <w:del w:id="153" w:author="Jun Gong" w:date="2017-10-07T14:17:00Z">
              <w:r w:rsidRPr="009C0BE8" w:rsidDel="00290E69">
                <w:rPr>
                  <w:rFonts w:ascii="Garamond" w:hAnsi="Garamond"/>
                  <w:sz w:val="22"/>
                  <w:szCs w:val="21"/>
                </w:rPr>
                <w:delText>.</w:delText>
              </w:r>
              <w:r w:rsidDel="00290E69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154" w:author="Jun Gong" w:date="2017-10-07T13:45:00Z">
              <w:r w:rsidDel="0044778B">
                <w:rPr>
                  <w:rFonts w:ascii="Garamond" w:hAnsi="Garamond"/>
                  <w:sz w:val="22"/>
                  <w:szCs w:val="21"/>
                </w:rPr>
                <w:delText xml:space="preserve">In our model, </w:delText>
              </w:r>
              <w:r w:rsidRPr="00A127EC" w:rsidDel="0044778B">
                <w:rPr>
                  <w:rFonts w:ascii="Garamond" w:hAnsi="Garamond"/>
                  <w:sz w:val="22"/>
                  <w:szCs w:val="21"/>
                </w:rPr>
                <w:delText>Topiramate is most effective</w:delText>
              </w:r>
              <w:r w:rsidDel="0044778B">
                <w:rPr>
                  <w:rFonts w:ascii="Garamond" w:hAnsi="Garamond"/>
                  <w:sz w:val="22"/>
                  <w:szCs w:val="21"/>
                </w:rPr>
                <w:delText xml:space="preserve"> compared with other options</w:delText>
              </w:r>
              <w:r w:rsidRPr="00A127EC" w:rsidDel="0044778B">
                <w:rPr>
                  <w:rFonts w:ascii="Garamond" w:hAnsi="Garamond"/>
                  <w:sz w:val="22"/>
                  <w:szCs w:val="21"/>
                </w:rPr>
                <w:delText xml:space="preserve"> by increasing 7.</w:delText>
              </w:r>
              <w:r w:rsidDel="0044778B">
                <w:rPr>
                  <w:rFonts w:ascii="Garamond" w:hAnsi="Garamond"/>
                  <w:sz w:val="22"/>
                  <w:szCs w:val="21"/>
                </w:rPr>
                <w:delText>62 months of non-drinking days.</w:delText>
              </w:r>
            </w:del>
          </w:p>
          <w:p w14:paraId="3416A038" w14:textId="0A16715A" w:rsidR="00BA661A" w:rsidRPr="00E07FA6" w:rsidRDefault="00BA661A" w:rsidP="00E07FA6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155" w:author="Jun Gong" w:date="2017-10-07T13:47:00Z"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I </w:delText>
              </w:r>
            </w:del>
            <w:ins w:id="156" w:author="Jun Gong" w:date="2017-10-07T13:47:00Z">
              <w:r w:rsidR="004E14C3">
                <w:rPr>
                  <w:rFonts w:ascii="Garamond" w:hAnsi="Garamond"/>
                  <w:sz w:val="22"/>
                  <w:szCs w:val="21"/>
                </w:rPr>
                <w:t>R</w:t>
              </w:r>
            </w:ins>
            <w:del w:id="157" w:author="Jun Gong" w:date="2017-10-07T13:47:00Z">
              <w:r w:rsidDel="004E14C3">
                <w:rPr>
                  <w:rFonts w:ascii="Garamond" w:hAnsi="Garamond"/>
                  <w:sz w:val="22"/>
                  <w:szCs w:val="21"/>
                </w:rPr>
                <w:delText>r</w:delText>
              </w:r>
            </w:del>
            <w:r>
              <w:rPr>
                <w:rFonts w:ascii="Garamond" w:hAnsi="Garamond"/>
                <w:sz w:val="22"/>
                <w:szCs w:val="21"/>
              </w:rPr>
              <w:t xml:space="preserve">eviewed the literature to obtain </w:t>
            </w:r>
            <w:ins w:id="158" w:author="Jun Gong" w:date="2017-10-07T13:50:00Z">
              <w:r w:rsidR="004E14C3">
                <w:rPr>
                  <w:rFonts w:ascii="Garamond" w:hAnsi="Garamond"/>
                  <w:sz w:val="22"/>
                  <w:szCs w:val="21"/>
                </w:rPr>
                <w:t xml:space="preserve">probability </w:t>
              </w:r>
            </w:ins>
            <w:r>
              <w:rPr>
                <w:rFonts w:ascii="Garamond" w:hAnsi="Garamond"/>
                <w:sz w:val="22"/>
                <w:szCs w:val="21"/>
              </w:rPr>
              <w:t>data</w:t>
            </w:r>
            <w:ins w:id="159" w:author="Jun Gong" w:date="2017-10-07T13:51:00Z">
              <w:r w:rsidR="004E14C3">
                <w:rPr>
                  <w:rFonts w:ascii="Garamond" w:hAnsi="Garamond"/>
                  <w:sz w:val="22"/>
                  <w:szCs w:val="21"/>
                </w:rPr>
                <w:t xml:space="preserve"> for analyze</w:t>
              </w:r>
            </w:ins>
            <w:del w:id="160" w:author="Jun Gong" w:date="2017-10-07T14:17:00Z">
              <w:r w:rsidDel="00290E69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161" w:author="Jun Gong" w:date="2017-10-07T13:49:00Z"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on the </w:delText>
              </w:r>
              <w:r w:rsidRPr="005B1E94" w:rsidDel="004E14C3">
                <w:rPr>
                  <w:rFonts w:ascii="Garamond" w:hAnsi="Garamond"/>
                  <w:sz w:val="22"/>
                  <w:szCs w:val="21"/>
                </w:rPr>
                <w:delText xml:space="preserve">probability of discontinuing the </w:delText>
              </w:r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drug </w:delText>
              </w:r>
              <w:r w:rsidRPr="005B1E94" w:rsidDel="004E14C3">
                <w:rPr>
                  <w:rFonts w:ascii="Garamond" w:hAnsi="Garamond"/>
                  <w:sz w:val="22"/>
                  <w:szCs w:val="21"/>
                </w:rPr>
                <w:delText>due to adverse effects and the probability of abstaining from alcohol vs. continued drinking.</w:delText>
              </w:r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del w:id="162" w:author="Jun Gong" w:date="2017-10-07T13:48:00Z">
              <w:r w:rsidDel="004E14C3">
                <w:rPr>
                  <w:rFonts w:ascii="Garamond" w:hAnsi="Garamond"/>
                  <w:sz w:val="22"/>
                  <w:szCs w:val="21"/>
                </w:rPr>
                <w:delText>I also contribute to model building and modification and presenting the result.</w:delText>
              </w:r>
            </w:del>
            <w:del w:id="163" w:author="Jun Gong" w:date="2017-10-07T13:49:00Z">
              <w:r w:rsidDel="004E14C3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01576130" w14:textId="77777777" w:rsidR="00BA661A" w:rsidRPr="004F60A2" w:rsidRDefault="00BA661A" w:rsidP="004E14C3">
            <w:pPr>
              <w:pStyle w:val="ListParagraph"/>
              <w:numPr>
                <w:ilvl w:val="0"/>
                <w:numId w:val="16"/>
              </w:numPr>
              <w:spacing w:before="80"/>
              <w:ind w:left="547"/>
              <w:rPr>
                <w:rFonts w:ascii="Garamond" w:hAnsi="Garamond"/>
                <w:b/>
                <w:sz w:val="22"/>
                <w:szCs w:val="21"/>
              </w:rPr>
              <w:pPrChange w:id="164" w:author="Jun Gong" w:date="2017-10-07T13:49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r w:rsidRPr="004F60A2">
              <w:rPr>
                <w:rFonts w:ascii="Garamond" w:hAnsi="Garamond"/>
                <w:b/>
                <w:sz w:val="22"/>
                <w:szCs w:val="21"/>
              </w:rPr>
              <w:t xml:space="preserve">Evaluation of the Use of Long Acting Opioids for Post-Operative Pain Control in </w:t>
            </w:r>
            <w:proofErr w:type="spellStart"/>
            <w:r w:rsidRPr="004F60A2">
              <w:rPr>
                <w:rFonts w:ascii="Garamond" w:hAnsi="Garamond"/>
                <w:b/>
                <w:sz w:val="22"/>
                <w:szCs w:val="21"/>
              </w:rPr>
              <w:t>Orthopaedic</w:t>
            </w:r>
            <w:proofErr w:type="spellEnd"/>
            <w:r w:rsidRPr="004F60A2">
              <w:rPr>
                <w:rFonts w:ascii="Garamond" w:hAnsi="Garamond"/>
                <w:b/>
                <w:sz w:val="22"/>
                <w:szCs w:val="21"/>
              </w:rPr>
              <w:t xml:space="preserve"> Surgery</w:t>
            </w:r>
          </w:p>
          <w:p w14:paraId="0AFE5F65" w14:textId="03FFDEE4" w:rsidR="00DE3ECA" w:rsidRDefault="00DE3ECA" w:rsidP="00A127EC">
            <w:pPr>
              <w:numPr>
                <w:ilvl w:val="0"/>
                <w:numId w:val="4"/>
              </w:numPr>
              <w:contextualSpacing/>
              <w:rPr>
                <w:ins w:id="165" w:author="Jun Gong" w:date="2017-10-07T14:09:00Z"/>
                <w:rFonts w:ascii="Garamond" w:hAnsi="Garamond"/>
                <w:sz w:val="22"/>
                <w:szCs w:val="21"/>
              </w:rPr>
            </w:pPr>
            <w:ins w:id="166" w:author="Jun Gong" w:date="2017-10-07T14:09:00Z">
              <w:r>
                <w:rPr>
                  <w:rFonts w:ascii="Garamond" w:hAnsi="Garamond"/>
                  <w:sz w:val="22"/>
                  <w:szCs w:val="21"/>
                </w:rPr>
                <w:t xml:space="preserve">Pointed out the appropriate usage of LAOs on post </w:t>
              </w:r>
              <w:proofErr w:type="spellStart"/>
              <w:r w:rsidRPr="00A127EC">
                <w:rPr>
                  <w:rFonts w:ascii="Garamond" w:hAnsi="Garamond"/>
                  <w:sz w:val="22"/>
                  <w:szCs w:val="21"/>
                </w:rPr>
                <w:t>arthroplasty</w:t>
              </w:r>
              <w:proofErr w:type="spellEnd"/>
              <w:r w:rsidRPr="00A127EC">
                <w:rPr>
                  <w:rFonts w:ascii="Garamond" w:hAnsi="Garamond"/>
                  <w:sz w:val="22"/>
                  <w:szCs w:val="21"/>
                </w:rPr>
                <w:t xml:space="preserve"> patients</w:t>
              </w:r>
              <w:r>
                <w:rPr>
                  <w:rFonts w:ascii="Garamond" w:hAnsi="Garamond"/>
                  <w:sz w:val="22"/>
                  <w:szCs w:val="21"/>
                </w:rPr>
                <w:t xml:space="preserve"> based on </w:t>
              </w:r>
            </w:ins>
            <w:ins w:id="167" w:author="Jun Gong" w:date="2017-10-07T14:10:00Z">
              <w:r w:rsidRPr="00A127EC">
                <w:rPr>
                  <w:rFonts w:ascii="Garamond" w:hAnsi="Garamond"/>
                  <w:sz w:val="22"/>
                  <w:szCs w:val="21"/>
                </w:rPr>
                <w:t>equivocal nature of the evidence for their use and strong evidence for risk</w:t>
              </w:r>
            </w:ins>
          </w:p>
          <w:p w14:paraId="57765728" w14:textId="47E3AA0F" w:rsidR="00AC6E25" w:rsidRDefault="00BA661A" w:rsidP="00A127EC">
            <w:pPr>
              <w:numPr>
                <w:ilvl w:val="0"/>
                <w:numId w:val="4"/>
              </w:numPr>
              <w:contextualSpacing/>
              <w:rPr>
                <w:ins w:id="168" w:author="Jun Gong" w:date="2017-10-07T13:57:00Z"/>
                <w:rFonts w:ascii="Garamond" w:hAnsi="Garamond"/>
                <w:sz w:val="22"/>
                <w:szCs w:val="21"/>
              </w:rPr>
            </w:pPr>
            <w:del w:id="169" w:author="Jun Gong" w:date="2017-10-07T14:10:00Z">
              <w:r w:rsidRPr="00A127EC" w:rsidDel="00DE3ECA">
                <w:rPr>
                  <w:rFonts w:ascii="Garamond" w:hAnsi="Garamond"/>
                  <w:sz w:val="22"/>
                  <w:szCs w:val="21"/>
                </w:rPr>
                <w:delText>Given the equivocal nature of the evidence for their use and strong evidence for risk, we recommend that LAOs be used very selectively in post</w:delText>
              </w:r>
            </w:del>
            <w:del w:id="170" w:author="Jun Gong" w:date="2017-10-07T14:09:00Z">
              <w:r w:rsidRPr="00A127EC" w:rsidDel="00DE3ECA">
                <w:rPr>
                  <w:rFonts w:ascii="Garamond" w:hAnsi="Garamond"/>
                  <w:sz w:val="22"/>
                  <w:szCs w:val="21"/>
                </w:rPr>
                <w:delText xml:space="preserve"> arthroplasty patients</w:delText>
              </w:r>
            </w:del>
            <w:del w:id="171" w:author="Jun Gong" w:date="2017-10-07T14:10:00Z">
              <w:r w:rsidRPr="00A127EC" w:rsidDel="00DE3ECA">
                <w:rPr>
                  <w:rFonts w:ascii="Garamond" w:hAnsi="Garamond"/>
                  <w:sz w:val="22"/>
                  <w:szCs w:val="21"/>
                </w:rPr>
                <w:delText xml:space="preserve">, and preferably avoided. </w:delText>
              </w:r>
            </w:del>
            <w:ins w:id="172" w:author="Jun Gong" w:date="2017-10-07T13:57:00Z">
              <w:r w:rsidR="004E14C3" w:rsidRPr="00BA2981">
                <w:rPr>
                  <w:rFonts w:ascii="Garamond" w:hAnsi="Garamond"/>
                  <w:sz w:val="22"/>
                  <w:szCs w:val="21"/>
                </w:rPr>
                <w:t>Review</w:t>
              </w:r>
            </w:ins>
            <w:ins w:id="173" w:author="Jun Gong" w:date="2017-10-07T14:06:00Z">
              <w:r w:rsidR="00AC6E25">
                <w:rPr>
                  <w:rFonts w:ascii="Garamond" w:hAnsi="Garamond"/>
                  <w:sz w:val="22"/>
                  <w:szCs w:val="21"/>
                </w:rPr>
                <w:t>ed</w:t>
              </w:r>
            </w:ins>
            <w:ins w:id="174" w:author="Jun Gong" w:date="2017-10-07T13:57:00Z">
              <w:r w:rsidR="004E14C3" w:rsidRPr="00BA2981">
                <w:rPr>
                  <w:rFonts w:ascii="Garamond" w:hAnsi="Garamond"/>
                  <w:sz w:val="22"/>
                  <w:szCs w:val="21"/>
                </w:rPr>
                <w:t xml:space="preserve"> the medical literature with a focus o</w:t>
              </w:r>
              <w:r w:rsidR="00290E69">
                <w:rPr>
                  <w:rFonts w:ascii="Garamond" w:hAnsi="Garamond"/>
                  <w:sz w:val="22"/>
                  <w:szCs w:val="21"/>
                </w:rPr>
                <w:t>n mechanism and adverse effects</w:t>
              </w:r>
            </w:ins>
          </w:p>
          <w:p w14:paraId="70862D9C" w14:textId="7335CD93" w:rsidR="004E14C3" w:rsidRDefault="004E14C3" w:rsidP="00A127EC">
            <w:pPr>
              <w:numPr>
                <w:ilvl w:val="0"/>
                <w:numId w:val="4"/>
              </w:numPr>
              <w:contextualSpacing/>
              <w:rPr>
                <w:ins w:id="175" w:author="Jun Gong" w:date="2017-10-07T13:54:00Z"/>
                <w:rFonts w:ascii="Garamond" w:hAnsi="Garamond"/>
                <w:sz w:val="22"/>
                <w:szCs w:val="21"/>
              </w:rPr>
            </w:pPr>
            <w:ins w:id="176" w:author="Jun Gong" w:date="2017-10-07T13:57:00Z">
              <w:r w:rsidRPr="00BA2981">
                <w:rPr>
                  <w:rFonts w:ascii="Garamond" w:hAnsi="Garamond"/>
                  <w:sz w:val="22"/>
                  <w:szCs w:val="21"/>
                </w:rPr>
                <w:t xml:space="preserve">Collaborated with physicians </w:t>
              </w:r>
            </w:ins>
            <w:ins w:id="177" w:author="Jun Gong" w:date="2017-10-07T14:07:00Z">
              <w:r w:rsidR="00AC6E25">
                <w:rPr>
                  <w:rFonts w:ascii="Garamond" w:hAnsi="Garamond"/>
                  <w:sz w:val="22"/>
                  <w:szCs w:val="21"/>
                </w:rPr>
                <w:t xml:space="preserve">to learn </w:t>
              </w:r>
            </w:ins>
            <w:ins w:id="178" w:author="Jun Gong" w:date="2017-10-07T13:57:00Z">
              <w:r w:rsidRPr="00BA2981">
                <w:rPr>
                  <w:rFonts w:ascii="Garamond" w:hAnsi="Garamond"/>
                  <w:sz w:val="22"/>
                  <w:szCs w:val="21"/>
                </w:rPr>
                <w:t xml:space="preserve">how LAOs and SAOs </w:t>
              </w:r>
            </w:ins>
            <w:ins w:id="179" w:author="Jun Gong" w:date="2017-10-07T14:07:00Z">
              <w:r w:rsidR="00905F22">
                <w:rPr>
                  <w:rFonts w:ascii="Garamond" w:hAnsi="Garamond"/>
                  <w:sz w:val="22"/>
                  <w:szCs w:val="21"/>
                </w:rPr>
                <w:t xml:space="preserve">were </w:t>
              </w:r>
            </w:ins>
            <w:ins w:id="180" w:author="Jun Gong" w:date="2017-10-07T13:57:00Z">
              <w:r w:rsidRPr="00BA2981">
                <w:rPr>
                  <w:rFonts w:ascii="Garamond" w:hAnsi="Garamond"/>
                  <w:sz w:val="22"/>
                  <w:szCs w:val="21"/>
                </w:rPr>
                <w:t>appl</w:t>
              </w:r>
              <w:r w:rsidR="00290E69">
                <w:rPr>
                  <w:rFonts w:ascii="Garamond" w:hAnsi="Garamond"/>
                  <w:sz w:val="22"/>
                  <w:szCs w:val="21"/>
                </w:rPr>
                <w:t>ied in actual clinical settings</w:t>
              </w:r>
            </w:ins>
          </w:p>
          <w:p w14:paraId="4918A764" w14:textId="175E1195" w:rsidR="004E14C3" w:rsidRPr="00B52BA5" w:rsidDel="004E14C3" w:rsidRDefault="00B52BA5" w:rsidP="004E14C3">
            <w:pPr>
              <w:numPr>
                <w:ilvl w:val="0"/>
                <w:numId w:val="17"/>
              </w:numPr>
              <w:ind w:left="0"/>
              <w:rPr>
                <w:del w:id="181" w:author="Jun Gong" w:date="2017-10-07T13:52:00Z"/>
                <w:rFonts w:ascii="Garamond" w:hAnsi="Garamond"/>
                <w:sz w:val="2"/>
                <w:szCs w:val="2"/>
                <w:rPrChange w:id="182" w:author="Jun Gong" w:date="2017-10-07T13:57:00Z">
                  <w:rPr>
                    <w:del w:id="183" w:author="Jun Gong" w:date="2017-10-07T13:52:00Z"/>
                    <w:rFonts w:ascii="Garamond" w:hAnsi="Garamond"/>
                    <w:sz w:val="22"/>
                    <w:szCs w:val="21"/>
                  </w:rPr>
                </w:rPrChange>
              </w:rPr>
              <w:pPrChange w:id="184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ins w:id="185" w:author="Jun Gong" w:date="2017-10-07T13:57:00Z">
              <w:r>
                <w:rPr>
                  <w:rFonts w:ascii="Garamond" w:hAnsi="Garamond"/>
                  <w:sz w:val="2"/>
                  <w:szCs w:val="2"/>
                </w:rPr>
                <w:t xml:space="preserve"> w</w:t>
              </w:r>
            </w:ins>
          </w:p>
          <w:p w14:paraId="6F89C4F6" w14:textId="05E60E82" w:rsidR="00BA661A" w:rsidRPr="00A127EC" w:rsidDel="004E14C3" w:rsidRDefault="00BA661A" w:rsidP="004E14C3">
            <w:pPr>
              <w:rPr>
                <w:del w:id="186" w:author="Jun Gong" w:date="2017-10-07T13:51:00Z"/>
              </w:rPr>
              <w:pPrChange w:id="187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188" w:author="Jun Gong" w:date="2017-10-07T13:51:00Z">
              <w:r w:rsidRPr="00BF26D1" w:rsidDel="004E14C3">
                <w:delText>Review the medical literature independently</w:delText>
              </w:r>
              <w:r w:rsidDel="004E14C3">
                <w:delText xml:space="preserve"> with a focus on mechanism and adverse effects;</w:delText>
              </w:r>
              <w:r w:rsidRPr="00BF26D1" w:rsidDel="004E14C3">
                <w:delText xml:space="preserve"> </w:delText>
              </w:r>
              <w:r w:rsidDel="004E14C3">
                <w:delText>C</w:delText>
              </w:r>
              <w:r w:rsidRPr="00BF26D1" w:rsidDel="004E14C3">
                <w:delText>ollaborated with physicians have more knowledge about how LAOs and SAOs applied in actual clinical settings.</w:delText>
              </w:r>
            </w:del>
            <w:del w:id="189" w:author="Jun Gong" w:date="2017-10-07T13:50:00Z">
              <w:r w:rsidRPr="00BF26D1" w:rsidDel="004E14C3">
                <w:delText xml:space="preserve"> </w:delText>
              </w:r>
            </w:del>
          </w:p>
          <w:p w14:paraId="58CA5309" w14:textId="6C512F71" w:rsidR="00BA661A" w:rsidRPr="008E6D4E" w:rsidDel="004E14C3" w:rsidRDefault="00BA661A" w:rsidP="004E14C3">
            <w:pPr>
              <w:rPr>
                <w:del w:id="190" w:author="Jun Gong" w:date="2017-10-07T13:50:00Z"/>
                <w:b/>
              </w:rPr>
              <w:pPrChange w:id="191" w:author="Jun Gong" w:date="2017-10-07T13:57:00Z">
                <w:pPr>
                  <w:numPr>
                    <w:numId w:val="16"/>
                  </w:numPr>
                  <w:ind w:left="540" w:hanging="360"/>
                  <w:contextualSpacing/>
                </w:pPr>
              </w:pPrChange>
            </w:pPr>
            <w:del w:id="192" w:author="Jun Gong" w:date="2017-10-07T13:50:00Z">
              <w:r w:rsidRPr="00A127EC" w:rsidDel="004E14C3">
                <w:rPr>
                  <w:b/>
                </w:rPr>
                <w:delText>Risk characterization and Policy</w:delText>
              </w:r>
              <w:r w:rsidRPr="00A127EC" w:rsidDel="004E14C3">
                <w:rPr>
                  <w:rFonts w:hint="eastAsia"/>
                  <w:b/>
                </w:rPr>
                <w:delText xml:space="preserve"> </w:delText>
              </w:r>
              <w:r w:rsidRPr="00A127EC" w:rsidDel="004E14C3">
                <w:rPr>
                  <w:b/>
                </w:rPr>
                <w:delText>Recommendations Regarding the Diesel Exhaust</w:delText>
              </w:r>
              <w:r w:rsidRPr="00A127EC" w:rsidDel="004E14C3">
                <w:rPr>
                  <w:rFonts w:hint="eastAsia"/>
                  <w:b/>
                </w:rPr>
                <w:delText xml:space="preserve"> </w:delText>
              </w:r>
              <w:r w:rsidRPr="00A127EC" w:rsidDel="004E14C3">
                <w:rPr>
                  <w:b/>
                </w:rPr>
                <w:delText>and PM2.5 in Beijing-Tianjin-Hebei Area</w:delText>
              </w:r>
              <w:r w:rsidDel="004E14C3">
                <w:rPr>
                  <w:rFonts w:hint="eastAsia"/>
                  <w:b/>
                </w:rPr>
                <w:delText xml:space="preserve"> </w:delText>
              </w:r>
              <w:r w:rsidDel="004E14C3">
                <w:rPr>
                  <w:rFonts w:hint="eastAsia"/>
                  <w:b/>
                </w:rPr>
                <w:delText>（</w:delText>
              </w:r>
              <w:r w:rsidDel="004E14C3">
                <w:rPr>
                  <w:b/>
                </w:rPr>
                <w:delText>Environmental Policy Paper</w:delText>
              </w:r>
              <w:r w:rsidDel="004E14C3">
                <w:rPr>
                  <w:rFonts w:hint="eastAsia"/>
                  <w:b/>
                </w:rPr>
                <w:delText>）</w:delText>
              </w:r>
            </w:del>
          </w:p>
          <w:p w14:paraId="092B621A" w14:textId="79644E25" w:rsidR="00BA661A" w:rsidDel="004E14C3" w:rsidRDefault="00BA661A" w:rsidP="004E14C3">
            <w:pPr>
              <w:rPr>
                <w:del w:id="193" w:author="Jun Gong" w:date="2017-10-07T13:50:00Z"/>
              </w:rPr>
              <w:pPrChange w:id="194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195" w:author="Jun Gong" w:date="2017-10-07T13:50:00Z">
              <w:r w:rsidRPr="00E66F07" w:rsidDel="004E14C3">
                <w:delText>This report aims to spur Beijing Environment Bureau into an action of updat</w:delText>
              </w:r>
              <w:r w:rsidRPr="00E66F07" w:rsidDel="004E14C3">
                <w:rPr>
                  <w:rFonts w:hint="eastAsia"/>
                </w:rPr>
                <w:delText>ing policy</w:delText>
              </w:r>
              <w:r w:rsidRPr="00E66F07" w:rsidDel="004E14C3">
                <w:delText xml:space="preserve"> to monitor and control the level of diesel exhaust in the densely-populated urban area. </w:delText>
              </w:r>
            </w:del>
          </w:p>
          <w:p w14:paraId="3174F66B" w14:textId="39E3C0CA" w:rsidR="00BA661A" w:rsidRPr="00E66F07" w:rsidDel="00FE726D" w:rsidRDefault="00BA661A" w:rsidP="004E14C3">
            <w:pPr>
              <w:rPr>
                <w:del w:id="196" w:author="Jun Gong" w:date="2017-10-07T13:29:00Z"/>
              </w:rPr>
              <w:pPrChange w:id="197" w:author="Jun Gong" w:date="2017-10-07T13:57:00Z">
                <w:pPr>
                  <w:numPr>
                    <w:numId w:val="4"/>
                  </w:numPr>
                  <w:ind w:left="630" w:hanging="360"/>
                  <w:contextualSpacing/>
                </w:pPr>
              </w:pPrChange>
            </w:pPr>
            <w:del w:id="198" w:author="Jun Gong" w:date="2017-10-07T13:50:00Z">
              <w:r w:rsidDel="004E14C3">
                <w:delText xml:space="preserve">Illustrated the relationship between fine particular matters and diesel exhaust; conducted a qualitative and quantitative review of available epidemiologic and experimental studies about </w:delText>
              </w:r>
              <w:r w:rsidRPr="00E66F07" w:rsidDel="004E14C3">
                <w:delText>diesel exhaust</w:delText>
              </w:r>
              <w:r w:rsidDel="004E14C3">
                <w:delText xml:space="preserve"> exposure. </w:delText>
              </w:r>
            </w:del>
          </w:p>
          <w:p w14:paraId="5098B3BE" w14:textId="7049DE9E" w:rsidR="00BA661A" w:rsidRPr="00FE726D" w:rsidRDefault="00BA661A" w:rsidP="004E14C3">
            <w:pPr>
              <w:rPr>
                <w:b/>
                <w:rPrChange w:id="199" w:author="Jun Gong" w:date="2017-10-07T13:29:00Z">
                  <w:rPr/>
                </w:rPrChange>
              </w:rPr>
              <w:pPrChange w:id="200" w:author="Jun Gong" w:date="2017-10-07T13:57:00Z">
                <w:pPr>
                  <w:pStyle w:val="ListParagraph"/>
                  <w:numPr>
                    <w:numId w:val="16"/>
                  </w:numPr>
                  <w:ind w:left="540" w:hanging="360"/>
                </w:pPr>
              </w:pPrChange>
            </w:pPr>
            <w:del w:id="201" w:author="Jun Gong" w:date="2017-10-07T13:29:00Z">
              <w:r w:rsidRPr="00FE726D" w:rsidDel="00FE726D">
                <w:rPr>
                  <w:b/>
                  <w:rPrChange w:id="202" w:author="Jun Gong" w:date="2017-10-07T13:29:00Z">
                    <w:rPr/>
                  </w:rPrChange>
                </w:rPr>
                <w:delText>Identifying Optimal Health Plan Structures for Small Businesses</w:delText>
              </w:r>
            </w:del>
          </w:p>
        </w:tc>
      </w:tr>
      <w:tr w:rsidR="00BA661A" w:rsidRPr="0091735C" w14:paraId="35B1992B" w14:textId="15BC44F9" w:rsidTr="00290E69">
        <w:tblPrEx>
          <w:tblPrExChange w:id="203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288"/>
          <w:trPrChange w:id="204" w:author="Jun Gong" w:date="2017-10-07T14:17:00Z">
            <w:trPr>
              <w:gridBefore w:val="1"/>
              <w:trHeight w:val="288"/>
            </w:trPr>
          </w:trPrChange>
        </w:trPr>
        <w:tc>
          <w:tcPr>
            <w:tcW w:w="10525" w:type="dxa"/>
            <w:gridSpan w:val="2"/>
            <w:tcPrChange w:id="205" w:author="Jun Gong" w:date="2017-10-07T14:17:00Z">
              <w:tcPr>
                <w:tcW w:w="10525" w:type="dxa"/>
                <w:gridSpan w:val="5"/>
              </w:tcPr>
            </w:tcPrChange>
          </w:tcPr>
          <w:p w14:paraId="0317735E" w14:textId="3A1677CA" w:rsidR="00BA661A" w:rsidRPr="0091735C" w:rsidRDefault="00DE3ECA" w:rsidP="00F85220">
            <w:pPr>
              <w:pStyle w:val="Heading1"/>
              <w:spacing w:line="240" w:lineRule="auto"/>
              <w:contextualSpacing/>
              <w:rPr>
                <w:rFonts w:ascii="Garamond" w:hAnsi="Garamond"/>
                <w:szCs w:val="21"/>
              </w:rPr>
            </w:pPr>
            <w:ins w:id="206" w:author="Jun Gong" w:date="2017-10-07T14:08:00Z">
              <w:r>
                <w:rPr>
                  <w:rFonts w:ascii="Garamond" w:hAnsi="Garamond"/>
                  <w:sz w:val="24"/>
                  <w:szCs w:val="22"/>
                </w:rPr>
                <w:t xml:space="preserve">EMPLOYMENT </w:t>
              </w:r>
            </w:ins>
            <w:r w:rsidR="00BA661A" w:rsidRPr="00FE726D">
              <w:rPr>
                <w:rFonts w:ascii="Garamond" w:hAnsi="Garamond"/>
                <w:sz w:val="24"/>
                <w:szCs w:val="22"/>
                <w:rPrChange w:id="207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EXPERIENCE</w:t>
            </w:r>
          </w:p>
        </w:tc>
        <w:tc>
          <w:tcPr>
            <w:tcW w:w="2610" w:type="dxa"/>
            <w:tcPrChange w:id="208" w:author="Jun Gong" w:date="2017-10-07T14:17:00Z">
              <w:tcPr>
                <w:tcW w:w="2610" w:type="dxa"/>
                <w:gridSpan w:val="2"/>
              </w:tcPr>
            </w:tcPrChange>
          </w:tcPr>
          <w:p w14:paraId="72AECCFC" w14:textId="61DA0C2F" w:rsidR="00BA661A" w:rsidRPr="0091735C" w:rsidRDefault="00BA661A"/>
        </w:tc>
      </w:tr>
      <w:tr w:rsidR="00120A40" w:rsidRPr="0091735C" w14:paraId="6D4F2E80" w14:textId="77777777" w:rsidTr="00120A40">
        <w:tblPrEx>
          <w:tblPrExChange w:id="209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51"/>
          <w:trPrChange w:id="210" w:author="Jun Gong" w:date="2017-10-07T14:27:00Z">
            <w:trPr>
              <w:gridAfter w:val="1"/>
              <w:wAfter w:w="2610" w:type="dxa"/>
              <w:trHeight w:val="351"/>
            </w:trPr>
          </w:trPrChange>
        </w:trPr>
        <w:tc>
          <w:tcPr>
            <w:tcW w:w="8010" w:type="dxa"/>
            <w:tcPrChange w:id="211" w:author="Jun Gong" w:date="2017-10-07T14:27:00Z">
              <w:tcPr>
                <w:tcW w:w="7915" w:type="dxa"/>
                <w:gridSpan w:val="2"/>
              </w:tcPr>
            </w:tcPrChange>
          </w:tcPr>
          <w:p w14:paraId="4FB45E8F" w14:textId="29FD81CA" w:rsidR="00BA661A" w:rsidRPr="0091735C" w:rsidRDefault="00BA661A" w:rsidP="00044C2E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proofErr w:type="spellStart"/>
            <w:r>
              <w:rPr>
                <w:rFonts w:ascii="Garamond" w:hAnsi="Garamond"/>
                <w:b/>
                <w:bCs/>
                <w:szCs w:val="21"/>
              </w:rPr>
              <w:t>QuintilesIMS</w:t>
            </w:r>
            <w:proofErr w:type="spellEnd"/>
            <w:r w:rsidRPr="00710B09">
              <w:rPr>
                <w:rFonts w:ascii="Garamond" w:hAnsi="Garamond"/>
                <w:bCs/>
                <w:szCs w:val="21"/>
              </w:rPr>
              <w:t>,</w:t>
            </w:r>
            <w:r>
              <w:rPr>
                <w:rFonts w:ascii="Garamond" w:hAnsi="Garamond"/>
                <w:bCs/>
                <w:szCs w:val="21"/>
              </w:rPr>
              <w:t xml:space="preserve"> Shanghai, China</w:t>
            </w:r>
          </w:p>
        </w:tc>
        <w:tc>
          <w:tcPr>
            <w:tcW w:w="2515" w:type="dxa"/>
            <w:tcPrChange w:id="212" w:author="Jun Gong" w:date="2017-10-07T14:27:00Z">
              <w:tcPr>
                <w:tcW w:w="2610" w:type="dxa"/>
                <w:gridSpan w:val="3"/>
              </w:tcPr>
            </w:tcPrChange>
          </w:tcPr>
          <w:p w14:paraId="559C6EB0" w14:textId="3F3F9621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hAnsi="Garamond"/>
                <w:bCs/>
                <w:szCs w:val="21"/>
              </w:rPr>
              <w:t>Aug</w:t>
            </w:r>
            <w:ins w:id="213" w:author="Jun Gong" w:date="2017-10-07T14:13:00Z">
              <w:r w:rsidR="00DE3ECA">
                <w:rPr>
                  <w:rFonts w:ascii="Garamond" w:hAnsi="Garamond"/>
                  <w:bCs/>
                  <w:szCs w:val="21"/>
                </w:rPr>
                <w:t>.</w:t>
              </w:r>
            </w:ins>
            <w:r>
              <w:rPr>
                <w:rFonts w:ascii="Garamond" w:hAnsi="Garamond"/>
                <w:bCs/>
                <w:szCs w:val="21"/>
              </w:rPr>
              <w:t xml:space="preserve"> 2017</w:t>
            </w:r>
            <w:r w:rsidRPr="0091735C">
              <w:rPr>
                <w:rFonts w:ascii="Garamond" w:hAnsi="Garamond"/>
                <w:bCs/>
                <w:szCs w:val="21"/>
              </w:rPr>
              <w:t>—</w:t>
            </w:r>
            <w:ins w:id="214" w:author="Jun Gong" w:date="2017-10-07T14:20:00Z">
              <w:r w:rsidR="00C55DC3">
                <w:rPr>
                  <w:rFonts w:ascii="Garamond" w:hAnsi="Garamond"/>
                  <w:bCs/>
                  <w:szCs w:val="21"/>
                </w:rPr>
                <w:t>C</w:t>
              </w:r>
            </w:ins>
            <w:del w:id="215" w:author="Jun Gong" w:date="2017-10-07T14:20:00Z">
              <w:r w:rsidDel="00C55DC3">
                <w:rPr>
                  <w:rFonts w:ascii="Garamond" w:hAnsi="Garamond"/>
                  <w:bCs/>
                  <w:szCs w:val="21"/>
                </w:rPr>
                <w:delText>c</w:delText>
              </w:r>
            </w:del>
            <w:r>
              <w:rPr>
                <w:rFonts w:ascii="Garamond" w:hAnsi="Garamond"/>
                <w:bCs/>
                <w:szCs w:val="21"/>
              </w:rPr>
              <w:t xml:space="preserve">urrent </w:t>
            </w:r>
          </w:p>
        </w:tc>
      </w:tr>
      <w:tr w:rsidR="00120A40" w:rsidRPr="0091735C" w14:paraId="6B853307" w14:textId="77777777" w:rsidTr="00120A40">
        <w:tblPrEx>
          <w:tblPrExChange w:id="21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2"/>
          <w:trPrChange w:id="217" w:author="Jun Gong" w:date="2017-10-07T14:27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218" w:author="Jun Gong" w:date="2017-10-07T14:27:00Z">
              <w:tcPr>
                <w:tcW w:w="7915" w:type="dxa"/>
                <w:gridSpan w:val="2"/>
              </w:tcPr>
            </w:tcPrChange>
          </w:tcPr>
          <w:p w14:paraId="53032EE9" w14:textId="56D152D9" w:rsidR="00BA661A" w:rsidRPr="00290E69" w:rsidRDefault="00BA661A" w:rsidP="00386F78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219" w:author="Jun Gong" w:date="2017-10-07T14:13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290E69">
              <w:rPr>
                <w:rFonts w:ascii="Garamond" w:hAnsi="Garamond"/>
                <w:b/>
                <w:bCs/>
                <w:i/>
                <w:sz w:val="22"/>
                <w:szCs w:val="21"/>
                <w:rPrChange w:id="220" w:author="Jun Gong" w:date="2017-10-07T14:13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 xml:space="preserve">PTA, Management Consulting </w:t>
            </w:r>
          </w:p>
        </w:tc>
        <w:tc>
          <w:tcPr>
            <w:tcW w:w="2515" w:type="dxa"/>
            <w:tcPrChange w:id="221" w:author="Jun Gong" w:date="2017-10-07T14:27:00Z">
              <w:tcPr>
                <w:tcW w:w="2610" w:type="dxa"/>
                <w:gridSpan w:val="3"/>
              </w:tcPr>
            </w:tcPrChange>
          </w:tcPr>
          <w:p w14:paraId="3C2B7DC8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6B267F3E" w14:textId="072D822F" w:rsidTr="00290E69">
        <w:tblPrEx>
          <w:tblPrExChange w:id="222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872"/>
          <w:trPrChange w:id="223" w:author="Jun Gong" w:date="2017-10-07T14:17:00Z">
            <w:trPr>
              <w:gridBefore w:val="1"/>
              <w:trHeight w:val="872"/>
            </w:trPr>
          </w:trPrChange>
        </w:trPr>
        <w:tc>
          <w:tcPr>
            <w:tcW w:w="10525" w:type="dxa"/>
            <w:gridSpan w:val="2"/>
            <w:tcPrChange w:id="224" w:author="Jun Gong" w:date="2017-10-07T14:17:00Z">
              <w:tcPr>
                <w:tcW w:w="10525" w:type="dxa"/>
                <w:gridSpan w:val="5"/>
              </w:tcPr>
            </w:tcPrChange>
          </w:tcPr>
          <w:p w14:paraId="15ABBF9D" w14:textId="62EB6312" w:rsidR="00BA661A" w:rsidRPr="0081094F" w:rsidRDefault="00BA661A" w:rsidP="00A8404F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 xml:space="preserve">Supported a project to launch a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drug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(a PCSK9 inhibitor)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 </w:t>
            </w:r>
            <w:r w:rsidRPr="0081094F">
              <w:rPr>
                <w:rFonts w:ascii="Garamond" w:hAnsi="Garamond"/>
                <w:sz w:val="22"/>
                <w:szCs w:val="21"/>
              </w:rPr>
              <w:t>in China market; conducted primary and secondary research to anticipate the potential market share; participated in expert and patient interview</w:t>
            </w:r>
            <w:ins w:id="225" w:author="Jun Gong" w:date="2017-10-07T14:19:00Z">
              <w:r w:rsidR="000D0351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and </w:t>
            </w:r>
            <w:ins w:id="226" w:author="Jun Gong" w:date="2017-10-07T14:18:00Z">
              <w:r w:rsidR="000D0351">
                <w:rPr>
                  <w:rFonts w:ascii="Garamond" w:hAnsi="Garamond"/>
                  <w:sz w:val="22"/>
                  <w:szCs w:val="21"/>
                </w:rPr>
                <w:t xml:space="preserve">composed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>transcript</w:t>
            </w:r>
            <w:ins w:id="227" w:author="Jun Gong" w:date="2017-10-07T14:19:00Z">
              <w:r w:rsidR="000D0351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del w:id="228" w:author="Jun Gong" w:date="2017-10-07T14:19:00Z">
              <w:r w:rsidRPr="0081094F" w:rsidDel="000D0351">
                <w:rPr>
                  <w:rFonts w:ascii="Garamond" w:hAnsi="Garamond"/>
                  <w:sz w:val="22"/>
                  <w:szCs w:val="21"/>
                </w:rPr>
                <w:delText xml:space="preserve"> composing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; collaborated with team members to synthesize data and findings</w:t>
            </w:r>
          </w:p>
          <w:p w14:paraId="53D2AFB3" w14:textId="3FDECDCF" w:rsidR="00BA661A" w:rsidRPr="0081094F" w:rsidRDefault="00BA661A" w:rsidP="009B011C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>Buil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t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a model </w:t>
            </w:r>
            <w:del w:id="229" w:author="Jun Gong" w:date="2017-10-07T14:16:00Z">
              <w:r w:rsidRPr="0081094F" w:rsidDel="00290E69">
                <w:rPr>
                  <w:rFonts w:ascii="Garamond" w:hAnsi="Garamond"/>
                  <w:sz w:val="22"/>
                  <w:szCs w:val="21"/>
                </w:rPr>
                <w:delText xml:space="preserve">in Excel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and facilitated quantitative analysis of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in-</w:t>
            </w:r>
            <w:r w:rsidRPr="0081094F">
              <w:rPr>
                <w:rFonts w:ascii="Garamond" w:hAnsi="Garamond"/>
                <w:sz w:val="22"/>
                <w:szCs w:val="21"/>
              </w:rPr>
              <w:t>dep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th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survey with physicians; performed a pre-test of physician survey in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key </w:t>
            </w:r>
            <w:r w:rsidRPr="0081094F">
              <w:rPr>
                <w:rFonts w:ascii="Garamond" w:hAnsi="Garamond"/>
                <w:sz w:val="22"/>
                <w:szCs w:val="21"/>
              </w:rPr>
              <w:t>Shanghai hospitals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 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to modify questionnaires before </w:t>
            </w:r>
            <w:del w:id="230" w:author="Jun Gong" w:date="2017-10-07T14:19:00Z">
              <w:r w:rsidRPr="0081094F" w:rsidDel="00523A64">
                <w:rPr>
                  <w:rFonts w:ascii="Garamond" w:hAnsi="Garamond"/>
                  <w:sz w:val="22"/>
                  <w:szCs w:val="21"/>
                </w:rPr>
                <w:delText xml:space="preserve">distribution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nationwide </w:t>
            </w:r>
            <w:ins w:id="231" w:author="Jun Gong" w:date="2017-10-07T14:19:00Z">
              <w:r w:rsidR="00523A64" w:rsidRPr="0081094F">
                <w:rPr>
                  <w:rFonts w:ascii="Garamond" w:hAnsi="Garamond"/>
                  <w:sz w:val="22"/>
                  <w:szCs w:val="21"/>
                </w:rPr>
                <w:t>distribution</w:t>
              </w:r>
            </w:ins>
          </w:p>
          <w:p w14:paraId="1BB43373" w14:textId="22FCB5AF" w:rsidR="00BA661A" w:rsidRPr="00A8404F" w:rsidRDefault="00BA661A" w:rsidP="009B011C">
            <w:pPr>
              <w:ind w:left="720"/>
              <w:contextualSpacing/>
              <w:rPr>
                <w:rFonts w:ascii="Garamond" w:hAnsi="Garamond"/>
                <w:szCs w:val="21"/>
              </w:rPr>
            </w:pPr>
          </w:p>
        </w:tc>
        <w:tc>
          <w:tcPr>
            <w:tcW w:w="2610" w:type="dxa"/>
            <w:tcPrChange w:id="232" w:author="Jun Gong" w:date="2017-10-07T14:17:00Z">
              <w:tcPr>
                <w:tcW w:w="2610" w:type="dxa"/>
                <w:gridSpan w:val="2"/>
              </w:tcPr>
            </w:tcPrChange>
          </w:tcPr>
          <w:p w14:paraId="77E7FEFE" w14:textId="05125D0E" w:rsidR="00BA661A" w:rsidRPr="0091735C" w:rsidRDefault="00BA661A"/>
        </w:tc>
      </w:tr>
      <w:tr w:rsidR="00120A40" w:rsidRPr="0091735C" w14:paraId="0DA0C605" w14:textId="02392CCF" w:rsidTr="00120A40">
        <w:tblPrEx>
          <w:tblPrExChange w:id="233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3"/>
          <w:trPrChange w:id="234" w:author="Jun Gong" w:date="2017-10-07T14:27:00Z">
            <w:trPr>
              <w:gridAfter w:val="1"/>
              <w:wAfter w:w="2610" w:type="dxa"/>
              <w:trHeight w:val="351"/>
            </w:trPr>
          </w:trPrChange>
        </w:trPr>
        <w:tc>
          <w:tcPr>
            <w:tcW w:w="8010" w:type="dxa"/>
            <w:tcPrChange w:id="235" w:author="Jun Gong" w:date="2017-10-07T14:27:00Z">
              <w:tcPr>
                <w:tcW w:w="7915" w:type="dxa"/>
                <w:gridSpan w:val="2"/>
              </w:tcPr>
            </w:tcPrChange>
          </w:tcPr>
          <w:p w14:paraId="54E91A3F" w14:textId="05D6CB46" w:rsidR="00BA661A" w:rsidRPr="0091735C" w:rsidRDefault="00BA661A" w:rsidP="00044C2E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lastRenderedPageBreak/>
              <w:t>Dartmouth-Hitchcock Medical Center</w:t>
            </w:r>
            <w:r w:rsidRPr="0091735C">
              <w:rPr>
                <w:rFonts w:ascii="Garamond" w:hAnsi="Garamond"/>
                <w:bCs/>
                <w:szCs w:val="21"/>
              </w:rPr>
              <w:t>,</w:t>
            </w:r>
            <w:r w:rsidRPr="0091735C"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Lebanon, NH</w:t>
            </w:r>
            <w:r>
              <w:rPr>
                <w:rFonts w:ascii="Garamond" w:hAnsi="Garamond"/>
                <w:bCs/>
                <w:szCs w:val="21"/>
              </w:rPr>
              <w:t xml:space="preserve"> </w:t>
            </w:r>
          </w:p>
        </w:tc>
        <w:tc>
          <w:tcPr>
            <w:tcW w:w="2515" w:type="dxa"/>
            <w:tcPrChange w:id="236" w:author="Jun Gong" w:date="2017-10-07T14:27:00Z">
              <w:tcPr>
                <w:tcW w:w="2610" w:type="dxa"/>
                <w:gridSpan w:val="3"/>
              </w:tcPr>
            </w:tcPrChange>
          </w:tcPr>
          <w:p w14:paraId="6678A1B7" w14:textId="4EFD12E2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bCs/>
                <w:szCs w:val="21"/>
              </w:rPr>
              <w:t>Mar</w:t>
            </w:r>
            <w:ins w:id="237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 2017</w:t>
              </w:r>
            </w:ins>
            <w:del w:id="238" w:author="Jun Gong" w:date="2017-10-07T14:13:00Z">
              <w:r w:rsidRPr="0091735C" w:rsidDel="00290E69">
                <w:rPr>
                  <w:rFonts w:ascii="Garamond" w:hAnsi="Garamond"/>
                  <w:bCs/>
                  <w:szCs w:val="21"/>
                </w:rPr>
                <w:delText>ch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>—May</w:t>
            </w:r>
            <w:ins w:id="239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bCs/>
                <w:szCs w:val="21"/>
              </w:rPr>
              <w:t xml:space="preserve"> 2017</w:t>
            </w:r>
          </w:p>
        </w:tc>
      </w:tr>
      <w:tr w:rsidR="00120A40" w:rsidRPr="0091735C" w14:paraId="3427D38A" w14:textId="77777777" w:rsidTr="00120A40">
        <w:tblPrEx>
          <w:tblPrExChange w:id="240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2"/>
          <w:trPrChange w:id="241" w:author="Jun Gong" w:date="2017-10-07T14:27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242" w:author="Jun Gong" w:date="2017-10-07T14:27:00Z">
              <w:tcPr>
                <w:tcW w:w="7915" w:type="dxa"/>
                <w:gridSpan w:val="2"/>
              </w:tcPr>
            </w:tcPrChange>
          </w:tcPr>
          <w:p w14:paraId="327E8573" w14:textId="6AC62C64" w:rsidR="00BA661A" w:rsidRPr="00401C82" w:rsidRDefault="00BA661A" w:rsidP="008C347F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243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i/>
                <w:sz w:val="22"/>
                <w:szCs w:val="21"/>
                <w:rPrChange w:id="244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MPH Intern, Health Insurance Analysis</w:t>
            </w:r>
          </w:p>
        </w:tc>
        <w:tc>
          <w:tcPr>
            <w:tcW w:w="2515" w:type="dxa"/>
            <w:tcPrChange w:id="245" w:author="Jun Gong" w:date="2017-10-07T14:27:00Z">
              <w:tcPr>
                <w:tcW w:w="2610" w:type="dxa"/>
                <w:gridSpan w:val="3"/>
              </w:tcPr>
            </w:tcPrChange>
          </w:tcPr>
          <w:p w14:paraId="3AD262DF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7A3EAB6D" w14:textId="7BBD2FCA" w:rsidTr="00290E69">
        <w:tblPrEx>
          <w:tblPrExChange w:id="246" w:author="Jun Gong" w:date="2017-10-07T14:17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1142"/>
          <w:trPrChange w:id="247" w:author="Jun Gong" w:date="2017-10-07T14:17:00Z">
            <w:trPr>
              <w:gridBefore w:val="1"/>
              <w:trHeight w:val="1142"/>
            </w:trPr>
          </w:trPrChange>
        </w:trPr>
        <w:tc>
          <w:tcPr>
            <w:tcW w:w="10525" w:type="dxa"/>
            <w:gridSpan w:val="2"/>
            <w:tcPrChange w:id="248" w:author="Jun Gong" w:date="2017-10-07T14:17:00Z">
              <w:tcPr>
                <w:tcW w:w="10525" w:type="dxa"/>
                <w:gridSpan w:val="5"/>
              </w:tcPr>
            </w:tcPrChange>
          </w:tcPr>
          <w:p w14:paraId="084E7A69" w14:textId="201FB529" w:rsidR="00BA661A" w:rsidRPr="0081094F" w:rsidRDefault="00BA661A" w:rsidP="005906F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>Analyzed employee insurance and wellness data including expense, claims, health risk, engagement</w:t>
            </w:r>
            <w:ins w:id="249" w:author="Jun Gong" w:date="2017-10-07T14:22:00Z">
              <w:r w:rsidR="00401C82">
                <w:rPr>
                  <w:rFonts w:ascii="Garamond" w:hAnsi="Garamond"/>
                  <w:sz w:val="22"/>
                  <w:szCs w:val="21"/>
                </w:rPr>
                <w:t>,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etc.; created a dashboard illustrating the trending and correlation of </w:t>
            </w:r>
            <w:ins w:id="250" w:author="Jun Gong" w:date="2017-10-07T14:22:00Z">
              <w:r w:rsidR="00401C82">
                <w:rPr>
                  <w:rFonts w:ascii="Garamond" w:hAnsi="Garamond"/>
                  <w:sz w:val="22"/>
                  <w:szCs w:val="21"/>
                </w:rPr>
                <w:t xml:space="preserve">the </w:t>
              </w:r>
            </w:ins>
            <w:del w:id="251" w:author="Jun Gong" w:date="2017-10-07T14:22:00Z">
              <w:r w:rsidRPr="0081094F" w:rsidDel="00401C82">
                <w:rPr>
                  <w:rFonts w:ascii="Garamond" w:hAnsi="Garamond"/>
                  <w:sz w:val="22"/>
                  <w:szCs w:val="21"/>
                </w:rPr>
                <w:delText xml:space="preserve">those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data and </w:t>
            </w:r>
            <w:del w:id="252" w:author="Jun Gong" w:date="2017-10-07T14:22:00Z">
              <w:r w:rsidRPr="0081094F" w:rsidDel="00401C82">
                <w:rPr>
                  <w:rFonts w:ascii="Garamond" w:hAnsi="Garamond"/>
                  <w:sz w:val="22"/>
                  <w:szCs w:val="21"/>
                </w:rPr>
                <w:delText xml:space="preserve">provided with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recommended action</w:t>
            </w:r>
            <w:ins w:id="253" w:author="Jun Gong" w:date="2017-10-07T14:22:00Z">
              <w:r w:rsidR="00401C82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del w:id="254" w:author="Jun Gong" w:date="2017-10-07T14:22:00Z">
              <w:r w:rsidRPr="0081094F" w:rsidDel="00401C8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71A24BB1" w14:textId="4918F7D1" w:rsidR="00BA661A" w:rsidRPr="00970569" w:rsidRDefault="00BA661A" w:rsidP="007C2F3B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>Wrote a report examining the program for employee wellness and safety, and identif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ying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gaps in services where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they 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could build out the Total Worker Health programming.  </w:t>
            </w:r>
          </w:p>
        </w:tc>
        <w:tc>
          <w:tcPr>
            <w:tcW w:w="2610" w:type="dxa"/>
            <w:tcPrChange w:id="255" w:author="Jun Gong" w:date="2017-10-07T14:17:00Z">
              <w:tcPr>
                <w:tcW w:w="2610" w:type="dxa"/>
                <w:gridSpan w:val="2"/>
              </w:tcPr>
            </w:tcPrChange>
          </w:tcPr>
          <w:p w14:paraId="23DF4EB2" w14:textId="2C888228" w:rsidR="00BA661A" w:rsidRPr="0091735C" w:rsidRDefault="00BA661A"/>
        </w:tc>
      </w:tr>
      <w:tr w:rsidR="00120A40" w:rsidRPr="0091735C" w14:paraId="401BBD90" w14:textId="77777777" w:rsidTr="00120A40">
        <w:tblPrEx>
          <w:tblPrExChange w:id="25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06"/>
          <w:trPrChange w:id="257" w:author="Jun Gong" w:date="2017-10-07T14:27:00Z">
            <w:trPr>
              <w:gridAfter w:val="1"/>
              <w:wAfter w:w="2610" w:type="dxa"/>
              <w:trHeight w:val="378"/>
            </w:trPr>
          </w:trPrChange>
        </w:trPr>
        <w:tc>
          <w:tcPr>
            <w:tcW w:w="8010" w:type="dxa"/>
            <w:tcPrChange w:id="258" w:author="Jun Gong" w:date="2017-10-07T14:27:00Z">
              <w:tcPr>
                <w:tcW w:w="7915" w:type="dxa"/>
                <w:gridSpan w:val="2"/>
              </w:tcPr>
            </w:tcPrChange>
          </w:tcPr>
          <w:p w14:paraId="0B932252" w14:textId="3E73DCDC" w:rsidR="00BA661A" w:rsidRPr="0091735C" w:rsidRDefault="00BA661A" w:rsidP="003E6CEA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0D3505">
              <w:rPr>
                <w:rFonts w:ascii="Garamond" w:hAnsi="Garamond"/>
                <w:b/>
                <w:bCs/>
                <w:szCs w:val="21"/>
              </w:rPr>
              <w:t>P</w:t>
            </w:r>
            <w:r w:rsidRPr="000D3505">
              <w:rPr>
                <w:rFonts w:ascii="Garamond" w:hAnsi="Garamond" w:hint="eastAsia"/>
                <w:b/>
                <w:bCs/>
                <w:szCs w:val="21"/>
              </w:rPr>
              <w:t xml:space="preserve">fizer </w:t>
            </w:r>
            <w:r w:rsidRPr="000D3505">
              <w:rPr>
                <w:rFonts w:ascii="Garamond" w:hAnsi="Garamond"/>
                <w:b/>
                <w:bCs/>
                <w:szCs w:val="21"/>
              </w:rPr>
              <w:t>In</w:t>
            </w:r>
            <w:r>
              <w:rPr>
                <w:rFonts w:ascii="Garamond" w:hAnsi="Garamond"/>
                <w:b/>
                <w:bCs/>
                <w:szCs w:val="21"/>
              </w:rPr>
              <w:t>c.</w:t>
            </w:r>
            <w:r w:rsidRPr="0091735C">
              <w:rPr>
                <w:rFonts w:ascii="Garamond" w:hAnsi="Garamond"/>
                <w:bCs/>
                <w:szCs w:val="21"/>
              </w:rPr>
              <w:t>,</w:t>
            </w:r>
            <w:r w:rsidRPr="0091735C"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bCs/>
                <w:szCs w:val="21"/>
              </w:rPr>
              <w:t>Shanghai, China</w:t>
            </w:r>
          </w:p>
        </w:tc>
        <w:tc>
          <w:tcPr>
            <w:tcW w:w="2515" w:type="dxa"/>
            <w:tcPrChange w:id="259" w:author="Jun Gong" w:date="2017-10-07T14:27:00Z">
              <w:tcPr>
                <w:tcW w:w="2610" w:type="dxa"/>
                <w:gridSpan w:val="3"/>
              </w:tcPr>
            </w:tcPrChange>
          </w:tcPr>
          <w:p w14:paraId="269869B3" w14:textId="683FDE8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bCs/>
                <w:szCs w:val="21"/>
              </w:rPr>
              <w:t>Mar</w:t>
            </w:r>
            <w:ins w:id="260" w:author="Jun Gong" w:date="2017-10-07T14:13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ins w:id="261" w:author="Jun Gong" w:date="2017-10-07T14:25:00Z">
              <w:r w:rsidR="00120A40">
                <w:rPr>
                  <w:rFonts w:ascii="Garamond" w:hAnsi="Garamond"/>
                  <w:bCs/>
                  <w:szCs w:val="21"/>
                </w:rPr>
                <w:t xml:space="preserve"> 2016</w:t>
              </w:r>
            </w:ins>
            <w:del w:id="262" w:author="Jun Gong" w:date="2017-10-07T14:13:00Z">
              <w:r w:rsidRPr="0091735C" w:rsidDel="00290E69">
                <w:rPr>
                  <w:rFonts w:ascii="Garamond" w:hAnsi="Garamond"/>
                  <w:bCs/>
                  <w:szCs w:val="21"/>
                </w:rPr>
                <w:delText>ch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>—Jul</w:t>
            </w:r>
            <w:ins w:id="263" w:author="Jun Gong" w:date="2017-10-07T14:14:00Z">
              <w:r w:rsidR="00290E69">
                <w:rPr>
                  <w:rFonts w:ascii="Garamond" w:hAnsi="Garamond"/>
                  <w:bCs/>
                  <w:szCs w:val="21"/>
                </w:rPr>
                <w:t>.</w:t>
              </w:r>
            </w:ins>
            <w:del w:id="264" w:author="Jun Gong" w:date="2017-10-07T14:14:00Z">
              <w:r w:rsidRPr="0091735C" w:rsidDel="00290E69">
                <w:rPr>
                  <w:rFonts w:ascii="Garamond" w:hAnsi="Garamond"/>
                  <w:bCs/>
                  <w:szCs w:val="21"/>
                </w:rPr>
                <w:delText>y</w:delText>
              </w:r>
            </w:del>
            <w:r w:rsidRPr="0091735C">
              <w:rPr>
                <w:rFonts w:ascii="Garamond" w:hAnsi="Garamond"/>
                <w:bCs/>
                <w:szCs w:val="21"/>
              </w:rPr>
              <w:t xml:space="preserve"> 2016</w:t>
            </w:r>
          </w:p>
        </w:tc>
      </w:tr>
      <w:tr w:rsidR="00120A40" w:rsidRPr="0091735C" w14:paraId="0751EC2F" w14:textId="77777777" w:rsidTr="00120A40">
        <w:tblPrEx>
          <w:tblPrExChange w:id="265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60"/>
          <w:trPrChange w:id="266" w:author="Jun Gong" w:date="2017-10-07T14:27:00Z">
            <w:trPr>
              <w:gridAfter w:val="1"/>
              <w:wAfter w:w="2610" w:type="dxa"/>
              <w:trHeight w:val="260"/>
            </w:trPr>
          </w:trPrChange>
        </w:trPr>
        <w:tc>
          <w:tcPr>
            <w:tcW w:w="8010" w:type="dxa"/>
            <w:tcPrChange w:id="267" w:author="Jun Gong" w:date="2017-10-07T14:27:00Z">
              <w:tcPr>
                <w:tcW w:w="7915" w:type="dxa"/>
                <w:gridSpan w:val="2"/>
              </w:tcPr>
            </w:tcPrChange>
          </w:tcPr>
          <w:p w14:paraId="36DEDDFD" w14:textId="0DCBA186" w:rsidR="00BA661A" w:rsidRPr="00401C82" w:rsidRDefault="00BA661A" w:rsidP="000D3505">
            <w:pPr>
              <w:contextualSpacing/>
              <w:rPr>
                <w:rFonts w:ascii="Garamond" w:hAnsi="Garamond"/>
                <w:b/>
                <w:bCs/>
                <w:i/>
                <w:sz w:val="22"/>
                <w:szCs w:val="21"/>
                <w:rPrChange w:id="268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i/>
                <w:sz w:val="22"/>
                <w:szCs w:val="21"/>
                <w:rPrChange w:id="269" w:author="Jun Gong" w:date="2017-10-07T14:21:00Z">
                  <w:rPr>
                    <w:rFonts w:ascii="Garamond" w:hAnsi="Garamond"/>
                    <w:b/>
                    <w:bCs/>
                    <w:i/>
                    <w:szCs w:val="21"/>
                  </w:rPr>
                </w:rPrChange>
              </w:rPr>
              <w:t>Intern, Business Strategy &amp; Operation</w:t>
            </w:r>
          </w:p>
        </w:tc>
        <w:tc>
          <w:tcPr>
            <w:tcW w:w="2515" w:type="dxa"/>
            <w:tcPrChange w:id="270" w:author="Jun Gong" w:date="2017-10-07T14:27:00Z">
              <w:tcPr>
                <w:tcW w:w="2610" w:type="dxa"/>
                <w:gridSpan w:val="3"/>
              </w:tcPr>
            </w:tcPrChange>
          </w:tcPr>
          <w:p w14:paraId="1EF710F3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120A40" w:rsidRPr="0091735C" w14:paraId="78994FA4" w14:textId="4D4E35A8" w:rsidTr="0061375E">
        <w:tblPrEx>
          <w:tblPrExChange w:id="271" w:author="Jun Gong" w:date="2017-10-07T14:38:00Z">
            <w:tblPrEx>
              <w:tblW w:w="13135" w:type="dxa"/>
            </w:tblPrEx>
          </w:tblPrExChange>
        </w:tblPrEx>
        <w:trPr>
          <w:trHeight w:val="1656"/>
          <w:trPrChange w:id="272" w:author="Jun Gong" w:date="2017-10-07T14:38:00Z">
            <w:trPr>
              <w:gridAfter w:val="0"/>
              <w:trHeight w:val="1899"/>
            </w:trPr>
          </w:trPrChange>
        </w:trPr>
        <w:tc>
          <w:tcPr>
            <w:tcW w:w="10525" w:type="dxa"/>
            <w:gridSpan w:val="2"/>
            <w:tcPrChange w:id="273" w:author="Jun Gong" w:date="2017-10-07T14:38:00Z">
              <w:tcPr>
                <w:tcW w:w="10525" w:type="dxa"/>
                <w:gridSpan w:val="5"/>
              </w:tcPr>
            </w:tcPrChange>
          </w:tcPr>
          <w:p w14:paraId="2D2BB3DB" w14:textId="571364F5" w:rsidR="00BA661A" w:rsidRPr="0081094F" w:rsidRDefault="00BA661A" w:rsidP="00D01B14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 xml:space="preserve">Supported </w:t>
            </w:r>
            <w:r w:rsidRPr="0081094F">
              <w:rPr>
                <w:rFonts w:ascii="Garamond" w:hAnsi="Garamond"/>
                <w:bCs/>
                <w:sz w:val="22"/>
                <w:szCs w:val="21"/>
              </w:rPr>
              <w:t>P</w:t>
            </w:r>
            <w:r w:rsidRPr="0081094F">
              <w:rPr>
                <w:rFonts w:ascii="Garamond" w:hAnsi="Garamond" w:hint="eastAsia"/>
                <w:bCs/>
                <w:sz w:val="22"/>
                <w:szCs w:val="21"/>
              </w:rPr>
              <w:t xml:space="preserve">fizer </w:t>
            </w:r>
            <w:r w:rsidRPr="0081094F">
              <w:rPr>
                <w:rFonts w:ascii="Garamond" w:hAnsi="Garamond"/>
                <w:bCs/>
                <w:sz w:val="22"/>
                <w:szCs w:val="21"/>
              </w:rPr>
              <w:t>Innovation</w:t>
            </w:r>
            <w:r w:rsidRPr="0081094F">
              <w:rPr>
                <w:rFonts w:ascii="Garamond" w:hAnsi="Garamond" w:hint="eastAsia"/>
                <w:bCs/>
                <w:sz w:val="22"/>
                <w:szCs w:val="21"/>
              </w:rPr>
              <w:t xml:space="preserve"> </w:t>
            </w:r>
            <w:r w:rsidRPr="0081094F">
              <w:rPr>
                <w:rFonts w:ascii="Garamond" w:hAnsi="Garamond"/>
                <w:bCs/>
                <w:sz w:val="22"/>
                <w:szCs w:val="21"/>
              </w:rPr>
              <w:t>H</w:t>
            </w:r>
            <w:r w:rsidRPr="0081094F">
              <w:rPr>
                <w:rFonts w:ascii="Garamond" w:hAnsi="Garamond" w:hint="eastAsia"/>
                <w:bCs/>
                <w:sz w:val="22"/>
                <w:szCs w:val="21"/>
              </w:rPr>
              <w:t>ealth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2017 operation plan</w:t>
            </w:r>
            <w:ins w:id="274" w:author="Jun Gong" w:date="2017-10-07T14:31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, </w:t>
              </w:r>
            </w:ins>
            <w:del w:id="275" w:author="Jun Gong" w:date="2017-10-07T14:31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 making to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deliver</w:t>
            </w:r>
            <w:ins w:id="276" w:author="Jun Gong" w:date="2017-10-07T14:31:00Z">
              <w:r w:rsidR="00CB2590">
                <w:rPr>
                  <w:rFonts w:ascii="Garamond" w:hAnsi="Garamond"/>
                  <w:sz w:val="22"/>
                  <w:szCs w:val="21"/>
                </w:rPr>
                <w:t>ing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business plan</w:t>
            </w:r>
            <w:ins w:id="277" w:author="Jun Gong" w:date="2017-10-07T14:32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 and </w:t>
              </w:r>
            </w:ins>
            <w:del w:id="278" w:author="Jun Gong" w:date="2017-10-07T14:32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,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forecasting</w:t>
            </w:r>
            <w:del w:id="279" w:author="Jun Gong" w:date="2017-10-07T14:32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>,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 strategy and budget</w:t>
            </w:r>
            <w:ins w:id="280" w:author="Jun Gong" w:date="2017-10-07T14:32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del w:id="281" w:author="Jun Gong" w:date="2017-10-07T14:32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ing process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>to global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 office</w:t>
            </w:r>
            <w:r w:rsidRPr="0081094F">
              <w:rPr>
                <w:rFonts w:ascii="Garamond" w:hAnsi="Garamond"/>
                <w:sz w:val="22"/>
                <w:szCs w:val="21"/>
              </w:rPr>
              <w:t>; worked with cross-function team</w:t>
            </w:r>
            <w:ins w:id="282" w:author="Jun Gong" w:date="2017-10-07T14:30:00Z">
              <w:r w:rsidR="00CB2590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to perform industry, competition and growth analyses for 14 products in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>five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 areas, including Prevenar13, a vaccine launched</w:t>
            </w:r>
            <w:ins w:id="283" w:author="Jun Gong" w:date="2017-10-07T14:29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 in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 China </w:t>
            </w:r>
            <w:del w:id="284" w:author="Jun Gong" w:date="2017-10-07T14:30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market 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in </w:t>
            </w:r>
            <w:r w:rsidRPr="0081094F">
              <w:rPr>
                <w:rFonts w:ascii="Garamond" w:hAnsi="Garamond" w:hint="eastAsia"/>
                <w:sz w:val="22"/>
                <w:szCs w:val="21"/>
              </w:rPr>
              <w:t xml:space="preserve">early </w:t>
            </w:r>
            <w:r w:rsidRPr="0081094F">
              <w:rPr>
                <w:rFonts w:ascii="Garamond" w:hAnsi="Garamond"/>
                <w:sz w:val="22"/>
                <w:szCs w:val="21"/>
              </w:rPr>
              <w:t xml:space="preserve">2017 </w:t>
            </w:r>
          </w:p>
          <w:p w14:paraId="009FA8D0" w14:textId="59D57655" w:rsidR="00BA661A" w:rsidRPr="0081094F" w:rsidRDefault="00BA661A" w:rsidP="00E61C18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285" w:author="Jun Gong" w:date="2017-10-07T14:33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Created </w:delText>
              </w:r>
            </w:del>
            <w:ins w:id="286" w:author="Jun Gong" w:date="2017-10-07T14:33:00Z">
              <w:r w:rsidR="00CB2590">
                <w:rPr>
                  <w:rFonts w:ascii="Garamond" w:hAnsi="Garamond"/>
                  <w:sz w:val="22"/>
                  <w:szCs w:val="21"/>
                </w:rPr>
                <w:t>Built</w:t>
              </w:r>
              <w:r w:rsidR="00CB2590" w:rsidRPr="0081094F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a forecast model of </w:t>
            </w:r>
            <w:proofErr w:type="spellStart"/>
            <w:r w:rsidRPr="0081094F">
              <w:rPr>
                <w:rFonts w:ascii="Garamond" w:hAnsi="Garamond"/>
                <w:sz w:val="22"/>
                <w:szCs w:val="21"/>
              </w:rPr>
              <w:t>Inlyta</w:t>
            </w:r>
            <w:proofErr w:type="spellEnd"/>
            <w:r w:rsidRPr="0081094F">
              <w:rPr>
                <w:rFonts w:ascii="Garamond" w:hAnsi="Garamond"/>
                <w:sz w:val="22"/>
                <w:szCs w:val="21"/>
              </w:rPr>
              <w:t xml:space="preserve"> sales</w:t>
            </w:r>
            <w:del w:id="287" w:author="Jun Gong" w:date="2017-10-07T14:34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 for marketing leader</w:delText>
              </w:r>
            </w:del>
            <w:r w:rsidRPr="0081094F">
              <w:rPr>
                <w:rFonts w:ascii="Garamond" w:hAnsi="Garamond"/>
                <w:sz w:val="22"/>
                <w:szCs w:val="21"/>
              </w:rPr>
              <w:t xml:space="preserve"> to evaluate the performance of sales representatives</w:t>
            </w:r>
          </w:p>
          <w:p w14:paraId="364E6584" w14:textId="69BE705A" w:rsidR="00BA661A" w:rsidRPr="002879D8" w:rsidRDefault="00BA661A" w:rsidP="008B178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Cs w:val="21"/>
              </w:rPr>
            </w:pPr>
            <w:r w:rsidRPr="0081094F">
              <w:rPr>
                <w:rFonts w:ascii="Garamond" w:hAnsi="Garamond"/>
                <w:sz w:val="22"/>
                <w:szCs w:val="21"/>
              </w:rPr>
              <w:t xml:space="preserve">Designed and composed 2016 Pfizer Oncology Great China Q1 Scorecard/Newsletter, </w:t>
            </w:r>
            <w:del w:id="288" w:author="Jun Gong" w:date="2017-10-07T14:35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 xml:space="preserve">facilitate </w:delText>
              </w:r>
            </w:del>
            <w:ins w:id="289" w:author="Jun Gong" w:date="2017-10-07T14:35:00Z">
              <w:r w:rsidR="00CB2590">
                <w:rPr>
                  <w:rFonts w:ascii="Garamond" w:hAnsi="Garamond"/>
                  <w:sz w:val="22"/>
                  <w:szCs w:val="21"/>
                </w:rPr>
                <w:t>help</w:t>
              </w:r>
              <w:r w:rsidR="00E000E8">
                <w:rPr>
                  <w:rFonts w:ascii="Garamond" w:hAnsi="Garamond"/>
                  <w:sz w:val="22"/>
                  <w:szCs w:val="21"/>
                </w:rPr>
                <w:t>ing</w:t>
              </w:r>
              <w:r w:rsidR="00CB2590" w:rsidRPr="0081094F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400+ employees </w:t>
            </w:r>
            <w:ins w:id="290" w:author="Jun Gong" w:date="2017-10-07T14:35:00Z">
              <w:r w:rsidR="00CB2590">
                <w:rPr>
                  <w:rFonts w:ascii="Garamond" w:hAnsi="Garamond"/>
                  <w:sz w:val="22"/>
                  <w:szCs w:val="21"/>
                </w:rPr>
                <w:t xml:space="preserve">to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have a </w:t>
            </w:r>
            <w:del w:id="291" w:author="Jun Gong" w:date="2017-10-07T14:36:00Z">
              <w:r w:rsidDel="00B70118">
                <w:rPr>
                  <w:rFonts w:ascii="Garamond" w:hAnsi="Garamond"/>
                  <w:sz w:val="22"/>
                  <w:szCs w:val="21"/>
                </w:rPr>
                <w:delText xml:space="preserve">thorough </w:delText>
              </w:r>
            </w:del>
            <w:ins w:id="292" w:author="Jun Gong" w:date="2017-10-07T14:36:00Z">
              <w:r w:rsidR="00B70118">
                <w:rPr>
                  <w:rFonts w:ascii="Garamond" w:hAnsi="Garamond"/>
                  <w:sz w:val="22"/>
                  <w:szCs w:val="21"/>
                </w:rPr>
                <w:t>better</w:t>
              </w:r>
              <w:r w:rsidR="00B70118">
                <w:rPr>
                  <w:rFonts w:ascii="Garamond" w:hAnsi="Garamond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/>
                <w:sz w:val="22"/>
                <w:szCs w:val="21"/>
              </w:rPr>
              <w:t xml:space="preserve">understanding of </w:t>
            </w:r>
            <w:ins w:id="293" w:author="Jun Gong" w:date="2017-10-07T14:35:00Z">
              <w:r w:rsidR="00CB2590">
                <w:rPr>
                  <w:rFonts w:ascii="Garamond" w:hAnsi="Garamond"/>
                  <w:sz w:val="22"/>
                  <w:szCs w:val="21"/>
                </w:rPr>
                <w:t>other department work</w:t>
              </w:r>
            </w:ins>
            <w:del w:id="294" w:author="Jun Gong" w:date="2017-10-07T14:35:00Z">
              <w:r w:rsidRPr="0081094F" w:rsidDel="00CB2590">
                <w:rPr>
                  <w:rFonts w:ascii="Garamond" w:hAnsi="Garamond"/>
                  <w:sz w:val="22"/>
                  <w:szCs w:val="21"/>
                </w:rPr>
                <w:delText>the work of other departments</w:delText>
              </w:r>
            </w:del>
          </w:p>
        </w:tc>
        <w:tc>
          <w:tcPr>
            <w:tcW w:w="2610" w:type="dxa"/>
            <w:tcPrChange w:id="295" w:author="Jun Gong" w:date="2017-10-07T14:38:00Z">
              <w:tcPr>
                <w:tcW w:w="2610" w:type="dxa"/>
                <w:gridSpan w:val="2"/>
              </w:tcPr>
            </w:tcPrChange>
          </w:tcPr>
          <w:p w14:paraId="4C6D3EA7" w14:textId="192B82E6" w:rsidR="00BA661A" w:rsidRPr="0091735C" w:rsidRDefault="00BA661A"/>
        </w:tc>
      </w:tr>
      <w:tr w:rsidR="00120A40" w:rsidRPr="0091735C" w14:paraId="0B87723F" w14:textId="77777777" w:rsidTr="00120A40">
        <w:tblPrEx>
          <w:tblPrExChange w:id="29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24"/>
          <w:trPrChange w:id="297" w:author="Jun Gong" w:date="2017-10-07T14:27:00Z">
            <w:trPr>
              <w:gridAfter w:val="1"/>
              <w:wAfter w:w="2610" w:type="dxa"/>
              <w:trHeight w:val="387"/>
            </w:trPr>
          </w:trPrChange>
        </w:trPr>
        <w:tc>
          <w:tcPr>
            <w:tcW w:w="8010" w:type="dxa"/>
            <w:tcPrChange w:id="298" w:author="Jun Gong" w:date="2017-10-07T14:27:00Z">
              <w:tcPr>
                <w:tcW w:w="7915" w:type="dxa"/>
                <w:gridSpan w:val="2"/>
              </w:tcPr>
            </w:tcPrChange>
          </w:tcPr>
          <w:p w14:paraId="2E0BC21C" w14:textId="27864A3C" w:rsidR="00BA661A" w:rsidRPr="00020907" w:rsidRDefault="00BA661A" w:rsidP="00EB4B64">
            <w:pPr>
              <w:contextualSpacing/>
              <w:rPr>
                <w:rFonts w:ascii="Garamond" w:hAnsi="Garamond"/>
                <w:bCs/>
                <w:szCs w:val="21"/>
              </w:rPr>
            </w:pPr>
            <w:proofErr w:type="spellStart"/>
            <w:r>
              <w:rPr>
                <w:rFonts w:ascii="Garamond" w:hAnsi="Garamond"/>
                <w:b/>
                <w:bCs/>
                <w:szCs w:val="21"/>
              </w:rPr>
              <w:t>Sinopharm</w:t>
            </w:r>
            <w:proofErr w:type="spellEnd"/>
            <w:r>
              <w:rPr>
                <w:rFonts w:ascii="Garamond" w:hAnsi="Garamond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bCs/>
                <w:szCs w:val="21"/>
              </w:rPr>
              <w:t>Weiqida</w:t>
            </w:r>
            <w:proofErr w:type="spellEnd"/>
            <w:r>
              <w:rPr>
                <w:rFonts w:ascii="Garamond" w:hAnsi="Garamond"/>
                <w:b/>
                <w:bCs/>
                <w:szCs w:val="21"/>
              </w:rPr>
              <w:t xml:space="preserve"> Pharmaceutical Co., </w:t>
            </w:r>
            <w:r>
              <w:rPr>
                <w:rFonts w:ascii="Garamond" w:hAnsi="Garamond"/>
                <w:bCs/>
                <w:szCs w:val="21"/>
              </w:rPr>
              <w:t>Datong, China</w:t>
            </w:r>
          </w:p>
        </w:tc>
        <w:tc>
          <w:tcPr>
            <w:tcW w:w="2515" w:type="dxa"/>
            <w:tcPrChange w:id="299" w:author="Jun Gong" w:date="2017-10-07T14:27:00Z">
              <w:tcPr>
                <w:tcW w:w="2610" w:type="dxa"/>
                <w:gridSpan w:val="3"/>
              </w:tcPr>
            </w:tcPrChange>
          </w:tcPr>
          <w:p w14:paraId="14228650" w14:textId="60C255FE" w:rsidR="00BA661A" w:rsidRDefault="00BA661A" w:rsidP="00044C2E">
            <w:pPr>
              <w:contextualSpacing/>
              <w:jc w:val="right"/>
              <w:rPr>
                <w:rFonts w:ascii="Garamond" w:eastAsia="Arial Unicode MS" w:hAnsi="Garamond"/>
                <w:szCs w:val="21"/>
              </w:rPr>
            </w:pPr>
            <w:r>
              <w:rPr>
                <w:rFonts w:ascii="Garamond" w:eastAsia="Arial Unicode MS" w:hAnsi="Garamond"/>
                <w:szCs w:val="21"/>
              </w:rPr>
              <w:t>Jul</w:t>
            </w:r>
            <w:ins w:id="300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 2015</w:t>
              </w:r>
            </w:ins>
            <w:del w:id="301" w:author="Jun Gong" w:date="2017-10-07T14:14:00Z">
              <w:r w:rsidDel="00290E69">
                <w:rPr>
                  <w:rFonts w:ascii="Garamond" w:eastAsia="Arial Unicode MS" w:hAnsi="Garamond"/>
                  <w:szCs w:val="21"/>
                </w:rPr>
                <w:delText>y</w:delText>
              </w:r>
            </w:del>
            <w:r w:rsidRPr="0091735C">
              <w:rPr>
                <w:rFonts w:ascii="Garamond" w:eastAsia="Arial Unicode MS" w:hAnsi="Garamond"/>
                <w:szCs w:val="21"/>
              </w:rPr>
              <w:t>—</w:t>
            </w:r>
            <w:r>
              <w:rPr>
                <w:rFonts w:ascii="Garamond" w:eastAsia="Arial Unicode MS" w:hAnsi="Garamond"/>
                <w:szCs w:val="21"/>
              </w:rPr>
              <w:t>Aug</w:t>
            </w:r>
            <w:ins w:id="302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</w:t>
              </w:r>
            </w:ins>
            <w:r>
              <w:rPr>
                <w:rFonts w:ascii="Garamond" w:eastAsia="Arial Unicode MS" w:hAnsi="Garamond"/>
                <w:szCs w:val="21"/>
              </w:rPr>
              <w:t xml:space="preserve"> 2015</w:t>
            </w:r>
          </w:p>
        </w:tc>
      </w:tr>
      <w:tr w:rsidR="0061375E" w:rsidRPr="0091735C" w14:paraId="1FF68F29" w14:textId="77777777" w:rsidTr="0061375E">
        <w:tblPrEx>
          <w:tblPrExChange w:id="303" w:author="Jun Gong" w:date="2017-10-07T14:38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07"/>
          <w:trPrChange w:id="304" w:author="Jun Gong" w:date="2017-10-07T14:38:00Z">
            <w:trPr>
              <w:gridAfter w:val="1"/>
              <w:wAfter w:w="2610" w:type="dxa"/>
              <w:trHeight w:val="207"/>
            </w:trPr>
          </w:trPrChange>
        </w:trPr>
        <w:tc>
          <w:tcPr>
            <w:tcW w:w="8010" w:type="dxa"/>
            <w:tcPrChange w:id="305" w:author="Jun Gong" w:date="2017-10-07T14:38:00Z">
              <w:tcPr>
                <w:tcW w:w="8010" w:type="dxa"/>
                <w:gridSpan w:val="4"/>
              </w:tcPr>
            </w:tcPrChange>
          </w:tcPr>
          <w:p w14:paraId="18D249A0" w14:textId="5E674FF4" w:rsidR="00BA661A" w:rsidRPr="00401C82" w:rsidRDefault="00BA661A" w:rsidP="00EB4B64">
            <w:pPr>
              <w:contextualSpacing/>
              <w:rPr>
                <w:rFonts w:ascii="Garamond" w:hAnsi="Garamond"/>
                <w:b/>
                <w:bCs/>
                <w:sz w:val="22"/>
                <w:szCs w:val="21"/>
                <w:rPrChange w:id="306" w:author="Jun Gong" w:date="2017-10-07T14:21:00Z">
                  <w:rPr>
                    <w:rFonts w:ascii="Garamond" w:hAnsi="Garamond"/>
                    <w:b/>
                    <w:bCs/>
                    <w:szCs w:val="21"/>
                  </w:rPr>
                </w:rPrChange>
              </w:rPr>
            </w:pPr>
            <w:r w:rsidRPr="00401C82">
              <w:rPr>
                <w:rFonts w:ascii="Garamond" w:hAnsi="Garamond"/>
                <w:b/>
                <w:bCs/>
                <w:sz w:val="22"/>
                <w:szCs w:val="21"/>
                <w:rPrChange w:id="307" w:author="Jun Gong" w:date="2017-10-07T14:21:00Z">
                  <w:rPr>
                    <w:rFonts w:ascii="Garamond" w:hAnsi="Garamond"/>
                    <w:b/>
                    <w:bCs/>
                    <w:szCs w:val="21"/>
                  </w:rPr>
                </w:rPrChange>
              </w:rPr>
              <w:t>Summer Intern, Quality Control (QC)</w:t>
            </w:r>
          </w:p>
        </w:tc>
        <w:tc>
          <w:tcPr>
            <w:tcW w:w="2515" w:type="dxa"/>
            <w:tcPrChange w:id="308" w:author="Jun Gong" w:date="2017-10-07T14:38:00Z">
              <w:tcPr>
                <w:tcW w:w="2515" w:type="dxa"/>
              </w:tcPr>
            </w:tcPrChange>
          </w:tcPr>
          <w:p w14:paraId="565F4568" w14:textId="77777777" w:rsidR="00BA661A" w:rsidRDefault="00BA661A" w:rsidP="00044C2E">
            <w:pPr>
              <w:contextualSpacing/>
              <w:jc w:val="right"/>
              <w:rPr>
                <w:rFonts w:ascii="Garamond" w:eastAsia="Arial Unicode MS" w:hAnsi="Garamond"/>
                <w:szCs w:val="21"/>
              </w:rPr>
            </w:pPr>
          </w:p>
        </w:tc>
      </w:tr>
      <w:tr w:rsidR="00FC0B42" w:rsidRPr="0091735C" w14:paraId="2396800E" w14:textId="0EBF1CF7" w:rsidTr="00FC0B42">
        <w:tblPrEx>
          <w:tblPrExChange w:id="309" w:author="Jun Gong" w:date="2017-10-07T14:43:00Z">
            <w:tblPrEx>
              <w:tblW w:w="13135" w:type="dxa"/>
            </w:tblPrEx>
          </w:tblPrExChange>
        </w:tblPrEx>
        <w:trPr>
          <w:trHeight w:val="873"/>
          <w:trPrChange w:id="310" w:author="Jun Gong" w:date="2017-10-07T14:43:00Z">
            <w:trPr>
              <w:gridAfter w:val="0"/>
              <w:trHeight w:val="873"/>
            </w:trPr>
          </w:trPrChange>
        </w:trPr>
        <w:tc>
          <w:tcPr>
            <w:tcW w:w="10525" w:type="dxa"/>
            <w:gridSpan w:val="2"/>
            <w:tcPrChange w:id="311" w:author="Jun Gong" w:date="2017-10-07T14:43:00Z">
              <w:tcPr>
                <w:tcW w:w="10525" w:type="dxa"/>
                <w:gridSpan w:val="5"/>
              </w:tcPr>
            </w:tcPrChange>
          </w:tcPr>
          <w:p w14:paraId="34DA5808" w14:textId="3749CE89" w:rsidR="00BA661A" w:rsidRPr="00A82B07" w:rsidRDefault="00BA661A" w:rsidP="00A82B07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r>
              <w:rPr>
                <w:rFonts w:ascii="Garamond" w:hAnsi="Garamond"/>
                <w:sz w:val="22"/>
                <w:szCs w:val="21"/>
              </w:rPr>
              <w:t xml:space="preserve">Learned the process of fermentation and extraction of </w:t>
            </w:r>
            <w:proofErr w:type="spellStart"/>
            <w:r>
              <w:rPr>
                <w:rFonts w:ascii="Garamond" w:hAnsi="Garamond"/>
                <w:sz w:val="22"/>
                <w:szCs w:val="21"/>
              </w:rPr>
              <w:t>Clavulanate</w:t>
            </w:r>
            <w:proofErr w:type="spellEnd"/>
            <w:r>
              <w:rPr>
                <w:rFonts w:ascii="Garamond" w:hAnsi="Garamond"/>
                <w:sz w:val="22"/>
                <w:szCs w:val="21"/>
              </w:rPr>
              <w:t xml:space="preserve"> acid and </w:t>
            </w:r>
            <w:del w:id="312" w:author="Jun Gong" w:date="2017-10-07T14:40:00Z">
              <w:r w:rsidDel="00FC0B42">
                <w:rPr>
                  <w:rFonts w:ascii="Garamond" w:hAnsi="Garamond"/>
                  <w:sz w:val="22"/>
                  <w:szCs w:val="21"/>
                </w:rPr>
                <w:delText>production</w:delText>
              </w:r>
              <w:r w:rsidRPr="00A82B07" w:rsidDel="00FC0B4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proofErr w:type="spellStart"/>
            <w:r w:rsidRPr="00A82B07">
              <w:rPr>
                <w:rFonts w:ascii="Garamond" w:hAnsi="Garamond"/>
                <w:sz w:val="22"/>
                <w:szCs w:val="21"/>
              </w:rPr>
              <w:t>Clavulanate</w:t>
            </w:r>
            <w:proofErr w:type="spellEnd"/>
            <w:r w:rsidRPr="00A82B07">
              <w:rPr>
                <w:rFonts w:ascii="Garamond" w:hAnsi="Garamond"/>
                <w:sz w:val="22"/>
                <w:szCs w:val="21"/>
              </w:rPr>
              <w:t xml:space="preserve"> potassium</w:t>
            </w:r>
            <w:r>
              <w:rPr>
                <w:rFonts w:ascii="Garamond" w:hAnsi="Garamond"/>
                <w:sz w:val="22"/>
                <w:szCs w:val="21"/>
              </w:rPr>
              <w:t xml:space="preserve"> </w:t>
            </w:r>
            <w:del w:id="313" w:author="Jun Gong" w:date="2017-10-07T14:41:00Z">
              <w:r w:rsidRPr="00A82B07" w:rsidDel="00FC0B42">
                <w:rPr>
                  <w:rFonts w:ascii="Garamond" w:hAnsi="Garamond"/>
                  <w:sz w:val="22"/>
                  <w:szCs w:val="21"/>
                </w:rPr>
                <w:delText xml:space="preserve">diluted </w:delText>
              </w:r>
            </w:del>
            <w:ins w:id="314" w:author="Jun Gong" w:date="2017-10-07T14:40:00Z">
              <w:r w:rsidR="00FC0B42">
                <w:rPr>
                  <w:rFonts w:ascii="Garamond" w:hAnsi="Garamond"/>
                  <w:sz w:val="22"/>
                  <w:szCs w:val="21"/>
                </w:rPr>
                <w:t>production</w:t>
              </w:r>
            </w:ins>
            <w:del w:id="315" w:author="Jun Gong" w:date="2017-10-07T14:40:00Z">
              <w:r w:rsidRPr="00A82B07" w:rsidDel="00FC0B42">
                <w:rPr>
                  <w:rFonts w:ascii="Garamond" w:hAnsi="Garamond"/>
                  <w:sz w:val="22"/>
                  <w:szCs w:val="21"/>
                </w:rPr>
                <w:delText>product</w:delText>
              </w:r>
              <w:r w:rsidDel="00FC0B4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</w:p>
          <w:p w14:paraId="37967F18" w14:textId="58A4E706" w:rsidR="00BA661A" w:rsidRPr="00F25789" w:rsidRDefault="00BA661A" w:rsidP="008B1782">
            <w:pPr>
              <w:numPr>
                <w:ilvl w:val="0"/>
                <w:numId w:val="4"/>
              </w:numPr>
              <w:contextualSpacing/>
              <w:rPr>
                <w:rFonts w:ascii="Garamond" w:hAnsi="Garamond"/>
                <w:sz w:val="22"/>
                <w:szCs w:val="21"/>
              </w:rPr>
            </w:pPr>
            <w:del w:id="316" w:author="Jun Gong" w:date="2017-10-07T14:42:00Z">
              <w:r w:rsidRPr="00A023B0" w:rsidDel="00FC0B42">
                <w:rPr>
                  <w:rFonts w:ascii="Garamond" w:hAnsi="Garamond"/>
                  <w:sz w:val="22"/>
                  <w:szCs w:val="21"/>
                </w:rPr>
                <w:delText xml:space="preserve">Assisted </w:delText>
              </w:r>
              <w:r w:rsidDel="00FC0B42">
                <w:rPr>
                  <w:rFonts w:ascii="Garamond" w:hAnsi="Garamond"/>
                  <w:sz w:val="22"/>
                  <w:szCs w:val="21"/>
                </w:rPr>
                <w:delText>QC work and</w:delText>
              </w:r>
            </w:del>
            <w:del w:id="317" w:author="Jun Gong" w:date="2017-10-07T14:43:00Z">
              <w:r w:rsidDel="00FC0B42">
                <w:rPr>
                  <w:rFonts w:ascii="Garamond" w:hAnsi="Garamond"/>
                  <w:sz w:val="22"/>
                  <w:szCs w:val="21"/>
                </w:rPr>
                <w:delText xml:space="preserve"> </w:delText>
              </w:r>
            </w:del>
            <w:ins w:id="318" w:author="Jun Gong" w:date="2017-10-07T14:43:00Z">
              <w:r w:rsidR="00FC0B42">
                <w:rPr>
                  <w:rFonts w:ascii="Garamond" w:hAnsi="Garamond"/>
                  <w:sz w:val="22"/>
                  <w:szCs w:val="21"/>
                </w:rPr>
                <w:t>T</w:t>
              </w:r>
            </w:ins>
            <w:del w:id="319" w:author="Jun Gong" w:date="2017-10-07T14:43:00Z">
              <w:r w:rsidRPr="001779CD" w:rsidDel="00FC0B42">
                <w:rPr>
                  <w:rFonts w:ascii="Garamond" w:hAnsi="Garamond"/>
                  <w:sz w:val="22"/>
                  <w:szCs w:val="21"/>
                </w:rPr>
                <w:delText>t</w:delText>
              </w:r>
            </w:del>
            <w:r w:rsidRPr="001779CD">
              <w:rPr>
                <w:rFonts w:ascii="Garamond" w:hAnsi="Garamond"/>
                <w:sz w:val="22"/>
                <w:szCs w:val="21"/>
              </w:rPr>
              <w:t>est</w:t>
            </w:r>
            <w:r>
              <w:rPr>
                <w:rFonts w:ascii="Garamond" w:hAnsi="Garamond"/>
                <w:sz w:val="22"/>
                <w:szCs w:val="21"/>
              </w:rPr>
              <w:t>ed</w:t>
            </w:r>
            <w:r w:rsidRPr="001779CD">
              <w:rPr>
                <w:rFonts w:ascii="Garamond" w:hAnsi="Garamond"/>
                <w:sz w:val="22"/>
                <w:szCs w:val="21"/>
              </w:rPr>
              <w:t xml:space="preserve"> samples from all phases of </w:t>
            </w:r>
            <w:del w:id="320" w:author="Jun Gong" w:date="2017-10-07T14:42:00Z">
              <w:r w:rsidRPr="001779CD" w:rsidDel="00FC0B42">
                <w:rPr>
                  <w:rFonts w:ascii="Garamond" w:hAnsi="Garamond"/>
                  <w:sz w:val="22"/>
                  <w:szCs w:val="21"/>
                </w:rPr>
                <w:delText xml:space="preserve">a </w:delText>
              </w:r>
            </w:del>
            <w:r w:rsidRPr="001779CD">
              <w:rPr>
                <w:rFonts w:ascii="Garamond" w:hAnsi="Garamond"/>
                <w:sz w:val="22"/>
                <w:szCs w:val="21"/>
              </w:rPr>
              <w:t>manufacturing</w:t>
            </w:r>
            <w:r>
              <w:rPr>
                <w:rFonts w:ascii="Garamond" w:hAnsi="Garamond"/>
                <w:sz w:val="22"/>
                <w:szCs w:val="21"/>
              </w:rPr>
              <w:t xml:space="preserve"> to determine</w:t>
            </w:r>
            <w:r w:rsidRPr="001779CD">
              <w:rPr>
                <w:rFonts w:ascii="Garamond" w:hAnsi="Garamond"/>
                <w:sz w:val="22"/>
                <w:szCs w:val="21"/>
              </w:rPr>
              <w:t xml:space="preserve"> if th</w:t>
            </w:r>
            <w:r>
              <w:rPr>
                <w:rFonts w:ascii="Garamond" w:hAnsi="Garamond"/>
                <w:sz w:val="22"/>
                <w:szCs w:val="21"/>
              </w:rPr>
              <w:t>e substance meets the standards</w:t>
            </w:r>
            <w:ins w:id="321" w:author="Jun Gong" w:date="2017-10-07T14:43:00Z">
              <w:r w:rsidR="00FC0B42">
                <w:rPr>
                  <w:rFonts w:ascii="Garamond" w:hAnsi="Garamond"/>
                  <w:sz w:val="22"/>
                  <w:szCs w:val="21"/>
                </w:rPr>
                <w:t xml:space="preserve"> and</w:t>
              </w:r>
            </w:ins>
            <w:del w:id="322" w:author="Jun Gong" w:date="2017-10-07T14:43:00Z">
              <w:r w:rsidDel="00FC0B42">
                <w:rPr>
                  <w:rFonts w:ascii="Garamond" w:hAnsi="Garamond"/>
                  <w:sz w:val="22"/>
                  <w:szCs w:val="21"/>
                </w:rPr>
                <w:delText>,</w:delText>
              </w:r>
            </w:del>
            <w:r>
              <w:rPr>
                <w:rFonts w:ascii="Garamond" w:hAnsi="Garamond"/>
                <w:sz w:val="22"/>
                <w:szCs w:val="21"/>
              </w:rPr>
              <w:t xml:space="preserve"> hone</w:t>
            </w:r>
            <w:ins w:id="323" w:author="Jun Gong" w:date="2017-10-07T14:42:00Z">
              <w:r w:rsidR="00FC0B42">
                <w:rPr>
                  <w:rFonts w:ascii="Garamond" w:hAnsi="Garamond"/>
                  <w:sz w:val="22"/>
                  <w:szCs w:val="21"/>
                </w:rPr>
                <w:t>d</w:t>
              </w:r>
            </w:ins>
            <w:r>
              <w:rPr>
                <w:rFonts w:ascii="Garamond" w:hAnsi="Garamond"/>
                <w:sz w:val="22"/>
                <w:szCs w:val="21"/>
              </w:rPr>
              <w:t xml:space="preserve"> lab skills with </w:t>
            </w:r>
            <w:r w:rsidRPr="00F25789">
              <w:rPr>
                <w:rFonts w:ascii="Garamond" w:hAnsi="Garamond"/>
                <w:sz w:val="22"/>
                <w:szCs w:val="21"/>
              </w:rPr>
              <w:t>chemical t</w:t>
            </w:r>
            <w:r>
              <w:rPr>
                <w:rFonts w:ascii="Garamond" w:hAnsi="Garamond"/>
                <w:sz w:val="22"/>
                <w:szCs w:val="21"/>
              </w:rPr>
              <w:t xml:space="preserve">esting </w:t>
            </w:r>
            <w:proofErr w:type="spellStart"/>
            <w:r>
              <w:rPr>
                <w:rFonts w:ascii="Garamond" w:hAnsi="Garamond"/>
                <w:sz w:val="22"/>
                <w:szCs w:val="21"/>
              </w:rPr>
              <w:t>equipment</w:t>
            </w:r>
            <w:ins w:id="324" w:author="Jun Gong" w:date="2017-10-07T14:43:00Z">
              <w:r w:rsidR="00FC0B42">
                <w:rPr>
                  <w:rFonts w:ascii="Garamond" w:hAnsi="Garamond"/>
                  <w:sz w:val="22"/>
                  <w:szCs w:val="21"/>
                </w:rPr>
                <w:t>s</w:t>
              </w:r>
            </w:ins>
            <w:proofErr w:type="spellEnd"/>
            <w:r>
              <w:rPr>
                <w:rFonts w:ascii="Garamond" w:hAnsi="Garamond"/>
                <w:sz w:val="22"/>
                <w:szCs w:val="21"/>
              </w:rPr>
              <w:t xml:space="preserve"> and testing processes</w:t>
            </w:r>
          </w:p>
        </w:tc>
        <w:tc>
          <w:tcPr>
            <w:tcW w:w="2610" w:type="dxa"/>
            <w:tcPrChange w:id="325" w:author="Jun Gong" w:date="2017-10-07T14:43:00Z">
              <w:tcPr>
                <w:tcW w:w="2610" w:type="dxa"/>
                <w:gridSpan w:val="2"/>
              </w:tcPr>
            </w:tcPrChange>
          </w:tcPr>
          <w:p w14:paraId="54C6EA06" w14:textId="5E115A6B" w:rsidR="00BA661A" w:rsidRPr="0091735C" w:rsidRDefault="00BA661A"/>
        </w:tc>
      </w:tr>
      <w:tr w:rsidR="00120A40" w:rsidRPr="0091735C" w14:paraId="0C4DB4DF" w14:textId="77777777" w:rsidTr="00120A40">
        <w:tblPrEx>
          <w:tblPrExChange w:id="326" w:author="Jun Gong" w:date="2017-10-07T14:28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06"/>
          <w:trPrChange w:id="327" w:author="Jun Gong" w:date="2017-10-07T14:28:00Z">
            <w:trPr>
              <w:gridAfter w:val="1"/>
              <w:wAfter w:w="2610" w:type="dxa"/>
              <w:trHeight w:val="306"/>
            </w:trPr>
          </w:trPrChange>
        </w:trPr>
        <w:tc>
          <w:tcPr>
            <w:tcW w:w="8010" w:type="dxa"/>
            <w:tcPrChange w:id="328" w:author="Jun Gong" w:date="2017-10-07T14:28:00Z">
              <w:tcPr>
                <w:tcW w:w="8010" w:type="dxa"/>
                <w:gridSpan w:val="4"/>
              </w:tcPr>
            </w:tcPrChange>
          </w:tcPr>
          <w:p w14:paraId="30A6490D" w14:textId="36B7EAF8" w:rsidR="00BA661A" w:rsidRPr="0091735C" w:rsidRDefault="00BA661A" w:rsidP="00EB4B64">
            <w:pPr>
              <w:contextualSpacing/>
              <w:rPr>
                <w:rFonts w:ascii="Garamond" w:hAnsi="Garamond"/>
                <w:b/>
                <w:bCs/>
                <w:szCs w:val="21"/>
              </w:rPr>
            </w:pPr>
            <w:r w:rsidRPr="0091735C">
              <w:rPr>
                <w:rFonts w:ascii="Garamond" w:hAnsi="Garamond"/>
                <w:b/>
                <w:bCs/>
                <w:szCs w:val="21"/>
              </w:rPr>
              <w:t>Gauze</w:t>
            </w:r>
            <w:r w:rsidRPr="0091735C">
              <w:rPr>
                <w:rFonts w:ascii="Garamond" w:eastAsia="Arial Unicode MS" w:hAnsi="Garamond"/>
                <w:bCs/>
                <w:szCs w:val="21"/>
              </w:rPr>
              <w:t>,</w:t>
            </w:r>
            <w:r w:rsidRPr="0091735C">
              <w:rPr>
                <w:rFonts w:ascii="Garamond" w:eastAsia="Arial Unicode MS" w:hAnsi="Garamond"/>
                <w:b/>
                <w:bCs/>
                <w:szCs w:val="21"/>
              </w:rPr>
              <w:t xml:space="preserve"> </w:t>
            </w:r>
            <w:r w:rsidRPr="0091735C">
              <w:rPr>
                <w:rFonts w:ascii="Garamond" w:hAnsi="Garamond"/>
                <w:szCs w:val="21"/>
              </w:rPr>
              <w:t>Philadelphia, PA</w:t>
            </w:r>
            <w:r>
              <w:rPr>
                <w:rFonts w:ascii="Garamond" w:hAnsi="Garamond"/>
                <w:szCs w:val="21"/>
              </w:rPr>
              <w:t xml:space="preserve"> </w:t>
            </w:r>
            <w:r w:rsidRPr="00A13126">
              <w:rPr>
                <w:rFonts w:ascii="Garamond" w:hAnsi="Garamond"/>
                <w:szCs w:val="21"/>
              </w:rPr>
              <w:t xml:space="preserve">(a </w:t>
            </w:r>
            <w:r>
              <w:rPr>
                <w:rFonts w:ascii="Garamond" w:hAnsi="Garamond"/>
                <w:szCs w:val="21"/>
              </w:rPr>
              <w:t xml:space="preserve">health-tech </w:t>
            </w:r>
            <w:r w:rsidRPr="00A13126">
              <w:rPr>
                <w:rFonts w:ascii="Garamond" w:hAnsi="Garamond"/>
                <w:szCs w:val="21"/>
              </w:rPr>
              <w:t>start-up focus on global hospitals database)</w:t>
            </w:r>
          </w:p>
        </w:tc>
        <w:tc>
          <w:tcPr>
            <w:tcW w:w="2515" w:type="dxa"/>
            <w:tcPrChange w:id="329" w:author="Jun Gong" w:date="2017-10-07T14:28:00Z">
              <w:tcPr>
                <w:tcW w:w="2515" w:type="dxa"/>
              </w:tcPr>
            </w:tcPrChange>
          </w:tcPr>
          <w:p w14:paraId="764D3DED" w14:textId="4E5CFF7E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>
              <w:rPr>
                <w:rFonts w:ascii="Garamond" w:eastAsia="Arial Unicode MS" w:hAnsi="Garamond"/>
                <w:szCs w:val="21"/>
              </w:rPr>
              <w:t>Sep</w:t>
            </w:r>
            <w:ins w:id="330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 2014</w:t>
              </w:r>
            </w:ins>
            <w:r w:rsidRPr="0091735C">
              <w:rPr>
                <w:rFonts w:ascii="Garamond" w:eastAsia="Arial Unicode MS" w:hAnsi="Garamond"/>
                <w:szCs w:val="21"/>
              </w:rPr>
              <w:t>—Dec</w:t>
            </w:r>
            <w:ins w:id="331" w:author="Jun Gong" w:date="2017-10-07T14:14:00Z">
              <w:r w:rsidR="00290E69">
                <w:rPr>
                  <w:rFonts w:ascii="Garamond" w:eastAsia="Arial Unicode MS" w:hAnsi="Garamond"/>
                  <w:szCs w:val="21"/>
                </w:rPr>
                <w:t>.</w:t>
              </w:r>
            </w:ins>
            <w:r w:rsidRPr="0091735C">
              <w:rPr>
                <w:rFonts w:ascii="Garamond" w:eastAsia="Arial Unicode MS" w:hAnsi="Garamond"/>
                <w:szCs w:val="21"/>
              </w:rPr>
              <w:t xml:space="preserve"> 2014</w:t>
            </w:r>
          </w:p>
        </w:tc>
      </w:tr>
      <w:tr w:rsidR="00120A40" w:rsidRPr="0091735C" w14:paraId="15D4A96F" w14:textId="77777777" w:rsidTr="00FC0B42">
        <w:tblPrEx>
          <w:tblPrExChange w:id="332" w:author="Jun Gong" w:date="2017-10-07T14:43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88"/>
          <w:trPrChange w:id="333" w:author="Jun Gong" w:date="2017-10-07T14:43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334" w:author="Jun Gong" w:date="2017-10-07T14:43:00Z">
              <w:tcPr>
                <w:tcW w:w="7915" w:type="dxa"/>
                <w:gridSpan w:val="2"/>
              </w:tcPr>
            </w:tcPrChange>
          </w:tcPr>
          <w:p w14:paraId="4F2F5057" w14:textId="4668DED8" w:rsidR="00BA661A" w:rsidRPr="0061375E" w:rsidRDefault="00BA661A" w:rsidP="003201B0">
            <w:pPr>
              <w:ind w:left="1440" w:hanging="1440"/>
              <w:contextualSpacing/>
              <w:rPr>
                <w:rFonts w:ascii="Garamond" w:eastAsia="Arial Unicode MS" w:hAnsi="Garamond"/>
                <w:b/>
                <w:bCs/>
                <w:i/>
                <w:sz w:val="22"/>
                <w:szCs w:val="22"/>
                <w:rPrChange w:id="335" w:author="Jun Gong" w:date="2017-10-07T14:37:00Z">
                  <w:rPr>
                    <w:rFonts w:ascii="Garamond" w:eastAsia="Arial Unicode MS" w:hAnsi="Garamond"/>
                    <w:b/>
                    <w:bCs/>
                    <w:i/>
                    <w:szCs w:val="21"/>
                  </w:rPr>
                </w:rPrChange>
              </w:rPr>
            </w:pPr>
            <w:r w:rsidRPr="0061375E">
              <w:rPr>
                <w:rFonts w:ascii="Garamond" w:eastAsia="Arial Unicode MS" w:hAnsi="Garamond"/>
                <w:b/>
                <w:bCs/>
                <w:i/>
                <w:sz w:val="22"/>
                <w:szCs w:val="22"/>
                <w:rPrChange w:id="336" w:author="Jun Gong" w:date="2017-10-07T14:37:00Z">
                  <w:rPr>
                    <w:rFonts w:ascii="Garamond" w:eastAsia="Arial Unicode MS" w:hAnsi="Garamond"/>
                    <w:b/>
                    <w:bCs/>
                    <w:i/>
                    <w:szCs w:val="21"/>
                  </w:rPr>
                </w:rPrChange>
              </w:rPr>
              <w:t>Intern, Marketing Research</w:t>
            </w:r>
          </w:p>
        </w:tc>
        <w:tc>
          <w:tcPr>
            <w:tcW w:w="2515" w:type="dxa"/>
            <w:tcPrChange w:id="337" w:author="Jun Gong" w:date="2017-10-07T14:43:00Z">
              <w:tcPr>
                <w:tcW w:w="2610" w:type="dxa"/>
                <w:gridSpan w:val="3"/>
              </w:tcPr>
            </w:tcPrChange>
          </w:tcPr>
          <w:p w14:paraId="6529F624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2DD2C724" w14:textId="306AAE9F" w:rsidTr="0061375E">
        <w:tblPrEx>
          <w:tblPrExChange w:id="338" w:author="Jun Gong" w:date="2017-10-07T14:38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1170"/>
          <w:trPrChange w:id="339" w:author="Jun Gong" w:date="2017-10-07T14:38:00Z">
            <w:trPr>
              <w:gridBefore w:val="1"/>
              <w:trHeight w:val="1043"/>
            </w:trPr>
          </w:trPrChange>
        </w:trPr>
        <w:tc>
          <w:tcPr>
            <w:tcW w:w="10525" w:type="dxa"/>
            <w:gridSpan w:val="2"/>
            <w:tcPrChange w:id="340" w:author="Jun Gong" w:date="2017-10-07T14:38:00Z">
              <w:tcPr>
                <w:tcW w:w="10525" w:type="dxa"/>
                <w:gridSpan w:val="5"/>
              </w:tcPr>
            </w:tcPrChange>
          </w:tcPr>
          <w:p w14:paraId="6270497F" w14:textId="11F17CA8" w:rsidR="00BA661A" w:rsidRPr="0081094F" w:rsidRDefault="00BA661A" w:rsidP="00312822">
            <w:pPr>
              <w:pStyle w:val="Body2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Researched,</w:t>
            </w:r>
            <w:ins w:id="341" w:author="Jun Gong" w:date="2017-10-07T14:46:00Z">
              <w:r w:rsidR="00FC0B42" w:rsidRPr="0081094F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</w:t>
              </w:r>
              <w:r w:rsidR="00FC0B42" w:rsidRPr="0081094F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analyzed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 </w:t>
            </w:r>
            <w:del w:id="342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validated, 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and </w:t>
            </w:r>
            <w:ins w:id="343" w:author="Jun Gong" w:date="2017-10-07T14:46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validated </w:t>
              </w:r>
            </w:ins>
            <w:del w:id="344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analyzed 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healthcare facility information from 5</w:t>
            </w:r>
            <w:r w:rsidRPr="0081094F">
              <w:rPr>
                <w:rFonts w:ascii="Garamond" w:eastAsia="宋体" w:hAnsi="Garamond" w:cs="Times New Roman"/>
                <w:color w:val="000000"/>
                <w:sz w:val="22"/>
                <w:szCs w:val="21"/>
              </w:rPr>
              <w:t>0</w:t>
            </w: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0 Chinese hospitals to </w:t>
            </w:r>
            <w:del w:id="345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assist in 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expand</w:t>
            </w:r>
            <w:del w:id="346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ing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 the database for travelers in need of medical care and international medical tourists </w:t>
            </w:r>
          </w:p>
          <w:p w14:paraId="114C0E71" w14:textId="1CAF7EEF" w:rsidR="00BA661A" w:rsidRPr="002879D8" w:rsidRDefault="00BA661A" w:rsidP="008B1782">
            <w:pPr>
              <w:pStyle w:val="Body2"/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Garamond" w:hAnsi="Garamond" w:cs="Times New Roman"/>
                <w:color w:val="000000"/>
                <w:sz w:val="21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Wrote a report examining the differences between the Chinese and American hospital industries, and </w:t>
            </w:r>
            <w:del w:id="347" w:author="Jun Gong" w:date="2017-10-07T14:46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offering </w:delText>
              </w:r>
            </w:del>
            <w:ins w:id="348" w:author="Jun Gong" w:date="2017-10-07T14:46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providing</w:t>
              </w:r>
              <w:r w:rsidR="00FC0B42" w:rsidRPr="0081094F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suggestions for entering </w:t>
            </w:r>
            <w:del w:id="349" w:author="Jun Gong" w:date="2017-10-07T14:44:00Z">
              <w:r w:rsidRPr="0081094F"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 xml:space="preserve">the </w:delText>
              </w:r>
            </w:del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Chinese market</w:t>
            </w:r>
          </w:p>
        </w:tc>
        <w:tc>
          <w:tcPr>
            <w:tcW w:w="2610" w:type="dxa"/>
            <w:tcPrChange w:id="350" w:author="Jun Gong" w:date="2017-10-07T14:38:00Z">
              <w:tcPr>
                <w:tcW w:w="2610" w:type="dxa"/>
                <w:gridSpan w:val="2"/>
              </w:tcPr>
            </w:tcPrChange>
          </w:tcPr>
          <w:p w14:paraId="07B9E16E" w14:textId="5AC6A531" w:rsidR="00BA661A" w:rsidRPr="0091735C" w:rsidRDefault="00BA661A"/>
        </w:tc>
      </w:tr>
      <w:tr w:rsidR="00120A40" w:rsidRPr="0091735C" w14:paraId="619AE4BD" w14:textId="77777777" w:rsidTr="00120A40">
        <w:tblPrEx>
          <w:tblPrExChange w:id="351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2"/>
          <w:trPrChange w:id="352" w:author="Jun Gong" w:date="2017-10-07T14:27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353" w:author="Jun Gong" w:date="2017-10-07T14:27:00Z">
              <w:tcPr>
                <w:tcW w:w="7915" w:type="dxa"/>
                <w:gridSpan w:val="2"/>
              </w:tcPr>
            </w:tcPrChange>
          </w:tcPr>
          <w:p w14:paraId="49DA65C7" w14:textId="491CB4E2" w:rsidR="00BA661A" w:rsidRPr="0091735C" w:rsidRDefault="00BA661A" w:rsidP="00E61C18">
            <w:pPr>
              <w:ind w:left="1440" w:hanging="1440"/>
              <w:contextualSpacing/>
              <w:rPr>
                <w:rFonts w:ascii="Garamond" w:eastAsia="Arial Unicode MS" w:hAnsi="Garamond"/>
                <w:b/>
                <w:bCs/>
                <w:i/>
                <w:szCs w:val="21"/>
              </w:rPr>
            </w:pPr>
            <w:r w:rsidRPr="0091735C">
              <w:rPr>
                <w:rFonts w:ascii="Garamond" w:hAnsi="Garamond"/>
                <w:b/>
                <w:bCs/>
                <w:color w:val="000000"/>
                <w:szCs w:val="21"/>
              </w:rPr>
              <w:t xml:space="preserve">MassMutual Asia Ltd., </w:t>
            </w:r>
            <w:r w:rsidRPr="0091735C">
              <w:rPr>
                <w:rFonts w:ascii="Garamond" w:hAnsi="Garamond"/>
                <w:szCs w:val="21"/>
              </w:rPr>
              <w:t>Hong Kong</w:t>
            </w:r>
          </w:p>
        </w:tc>
        <w:tc>
          <w:tcPr>
            <w:tcW w:w="2515" w:type="dxa"/>
            <w:tcPrChange w:id="354" w:author="Jun Gong" w:date="2017-10-07T14:27:00Z">
              <w:tcPr>
                <w:tcW w:w="2610" w:type="dxa"/>
                <w:gridSpan w:val="3"/>
              </w:tcPr>
            </w:tcPrChange>
          </w:tcPr>
          <w:p w14:paraId="5A7F52DE" w14:textId="1A69ED95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  <w:r w:rsidRPr="0091735C">
              <w:rPr>
                <w:rFonts w:ascii="Garamond" w:hAnsi="Garamond"/>
                <w:szCs w:val="21"/>
              </w:rPr>
              <w:t>Jan</w:t>
            </w:r>
            <w:ins w:id="355" w:author="Jun Gong" w:date="2017-10-07T14:14:00Z">
              <w:r w:rsidR="00290E69">
                <w:rPr>
                  <w:rFonts w:ascii="Garamond" w:hAnsi="Garamond"/>
                  <w:szCs w:val="21"/>
                </w:rPr>
                <w:t>.</w:t>
              </w:r>
            </w:ins>
            <w:r w:rsidRPr="0091735C">
              <w:rPr>
                <w:rFonts w:ascii="Garamond" w:hAnsi="Garamond"/>
                <w:szCs w:val="21"/>
              </w:rPr>
              <w:t xml:space="preserve"> 2013</w:t>
            </w:r>
          </w:p>
        </w:tc>
      </w:tr>
      <w:tr w:rsidR="00120A40" w:rsidRPr="0091735C" w14:paraId="1A7DEB68" w14:textId="77777777" w:rsidTr="00120A40">
        <w:tblPrEx>
          <w:tblPrExChange w:id="356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32"/>
          <w:trPrChange w:id="357" w:author="Jun Gong" w:date="2017-10-07T14:27:00Z">
            <w:trPr>
              <w:gridAfter w:val="1"/>
              <w:wAfter w:w="2610" w:type="dxa"/>
              <w:trHeight w:val="332"/>
            </w:trPr>
          </w:trPrChange>
        </w:trPr>
        <w:tc>
          <w:tcPr>
            <w:tcW w:w="8010" w:type="dxa"/>
            <w:tcPrChange w:id="358" w:author="Jun Gong" w:date="2017-10-07T14:27:00Z">
              <w:tcPr>
                <w:tcW w:w="7915" w:type="dxa"/>
                <w:gridSpan w:val="2"/>
              </w:tcPr>
            </w:tcPrChange>
          </w:tcPr>
          <w:p w14:paraId="19F4C3E8" w14:textId="75FC7CA5" w:rsidR="00BA661A" w:rsidRPr="0061375E" w:rsidRDefault="00BA661A" w:rsidP="005B2887">
            <w:pPr>
              <w:pStyle w:val="Body2"/>
              <w:spacing w:after="0" w:line="240" w:lineRule="auto"/>
              <w:contextualSpacing/>
              <w:rPr>
                <w:rFonts w:ascii="Garamond" w:hAnsi="Garamond" w:cs="Times New Roman"/>
                <w:b/>
                <w:i/>
                <w:color w:val="000000"/>
                <w:sz w:val="22"/>
                <w:szCs w:val="21"/>
                <w:rPrChange w:id="359" w:author="Jun Gong" w:date="2017-10-07T14:37:00Z">
                  <w:rPr>
                    <w:rFonts w:ascii="Garamond" w:hAnsi="Garamond" w:cs="Times New Roman"/>
                    <w:b/>
                    <w:i/>
                    <w:color w:val="000000"/>
                    <w:sz w:val="21"/>
                    <w:szCs w:val="21"/>
                  </w:rPr>
                </w:rPrChange>
              </w:rPr>
            </w:pPr>
            <w:r w:rsidRPr="0061375E">
              <w:rPr>
                <w:rFonts w:ascii="Garamond" w:hAnsi="Garamond" w:cs="Times New Roman"/>
                <w:b/>
                <w:i/>
                <w:color w:val="000000"/>
                <w:sz w:val="22"/>
                <w:szCs w:val="21"/>
                <w:rPrChange w:id="360" w:author="Jun Gong" w:date="2017-10-07T14:37:00Z">
                  <w:rPr>
                    <w:rFonts w:ascii="Garamond" w:hAnsi="Garamond" w:cs="Times New Roman"/>
                    <w:b/>
                    <w:i/>
                    <w:color w:val="000000"/>
                    <w:sz w:val="21"/>
                    <w:szCs w:val="21"/>
                  </w:rPr>
                </w:rPrChange>
              </w:rPr>
              <w:t>Winter Intern, Financial Management</w:t>
            </w:r>
          </w:p>
        </w:tc>
        <w:tc>
          <w:tcPr>
            <w:tcW w:w="2515" w:type="dxa"/>
            <w:tcPrChange w:id="361" w:author="Jun Gong" w:date="2017-10-07T14:27:00Z">
              <w:tcPr>
                <w:tcW w:w="2610" w:type="dxa"/>
                <w:gridSpan w:val="3"/>
              </w:tcPr>
            </w:tcPrChange>
          </w:tcPr>
          <w:p w14:paraId="5E0C574C" w14:textId="77777777" w:rsidR="00BA661A" w:rsidRPr="0091735C" w:rsidRDefault="00BA661A" w:rsidP="00044C2E">
            <w:pPr>
              <w:contextualSpacing/>
              <w:jc w:val="right"/>
              <w:rPr>
                <w:rFonts w:ascii="Garamond" w:hAnsi="Garamond"/>
                <w:bCs/>
                <w:szCs w:val="21"/>
              </w:rPr>
            </w:pPr>
          </w:p>
        </w:tc>
      </w:tr>
      <w:tr w:rsidR="00BA661A" w:rsidRPr="0091735C" w14:paraId="3313C61B" w14:textId="26E7E7BB" w:rsidTr="00120A40">
        <w:tblPrEx>
          <w:tblPrExChange w:id="362" w:author="Jun Gong" w:date="2017-10-07T14:28:00Z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</w:tblPrEx>
          </w:tblPrExChange>
        </w:tblPrEx>
        <w:trPr>
          <w:trHeight w:val="693"/>
          <w:trPrChange w:id="363" w:author="Jun Gong" w:date="2017-10-07T14:28:00Z">
            <w:trPr>
              <w:gridBefore w:val="1"/>
              <w:trHeight w:val="575"/>
            </w:trPr>
          </w:trPrChange>
        </w:trPr>
        <w:tc>
          <w:tcPr>
            <w:tcW w:w="10525" w:type="dxa"/>
            <w:gridSpan w:val="2"/>
            <w:tcPrChange w:id="364" w:author="Jun Gong" w:date="2017-10-07T14:28:00Z">
              <w:tcPr>
                <w:tcW w:w="10525" w:type="dxa"/>
                <w:gridSpan w:val="5"/>
              </w:tcPr>
            </w:tcPrChange>
          </w:tcPr>
          <w:p w14:paraId="230C270A" w14:textId="7847EA08" w:rsidR="00BA661A" w:rsidRPr="0081094F" w:rsidRDefault="00BA661A" w:rsidP="005950B7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Garamond" w:hAnsi="Garamond" w:cs="Times New Roman"/>
                <w:b/>
                <w:i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Participated in a NGO creation competition</w:t>
            </w:r>
            <w:r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; </w:t>
            </w:r>
            <w:ins w:id="365" w:author="Jun Gong" w:date="2017-10-07T14:48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p</w:t>
              </w:r>
            </w:ins>
            <w:del w:id="366" w:author="Jun Gong" w:date="2017-10-07T14:48:00Z">
              <w:r w:rsidDel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P</w:delText>
              </w:r>
            </w:del>
            <w:r>
              <w:rPr>
                <w:rFonts w:ascii="Garamond" w:hAnsi="Garamond" w:cs="Times New Roman"/>
                <w:color w:val="000000"/>
                <w:sz w:val="22"/>
                <w:szCs w:val="21"/>
              </w:rPr>
              <w:t>erformed financial analysis in NGO creation</w:t>
            </w:r>
          </w:p>
          <w:p w14:paraId="474B694F" w14:textId="56CBD148" w:rsidR="00BA661A" w:rsidRPr="0091735C" w:rsidRDefault="00BA661A" w:rsidP="008B1782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Garamond" w:hAnsi="Garamond" w:cs="Times New Roman"/>
                <w:b/>
                <w:i/>
                <w:color w:val="000000"/>
                <w:sz w:val="21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Participated in </w:t>
            </w:r>
            <w:r w:rsidRPr="0081094F">
              <w:rPr>
                <w:rFonts w:ascii="Garamond" w:hAnsi="Garamond"/>
                <w:color w:val="000000"/>
                <w:sz w:val="22"/>
                <w:szCs w:val="21"/>
              </w:rPr>
              <w:t xml:space="preserve">a Business Strategic Management Program </w:t>
            </w:r>
            <w:del w:id="367" w:author="Jun Gong" w:date="2017-10-07T14:44:00Z">
              <w:r w:rsidRPr="0081094F" w:rsidDel="00FC0B42">
                <w:rPr>
                  <w:rFonts w:ascii="Garamond" w:hAnsi="Garamond"/>
                  <w:color w:val="000000"/>
                  <w:sz w:val="22"/>
                  <w:szCs w:val="21"/>
                </w:rPr>
                <w:delText xml:space="preserve">of </w:delText>
              </w:r>
            </w:del>
            <w:ins w:id="368" w:author="Jun Gong" w:date="2017-10-07T14:44:00Z">
              <w:r w:rsidR="00FC0B42">
                <w:rPr>
                  <w:rFonts w:ascii="Garamond" w:hAnsi="Garamond"/>
                  <w:color w:val="000000"/>
                  <w:sz w:val="22"/>
                  <w:szCs w:val="21"/>
                </w:rPr>
                <w:t>in</w:t>
              </w:r>
              <w:r w:rsidR="00FC0B42" w:rsidRPr="0081094F">
                <w:rPr>
                  <w:rFonts w:ascii="Garamond" w:hAnsi="Garamond"/>
                  <w:color w:val="000000"/>
                  <w:sz w:val="22"/>
                  <w:szCs w:val="21"/>
                </w:rPr>
                <w:t xml:space="preserve"> </w:t>
              </w:r>
            </w:ins>
            <w:r w:rsidRPr="0081094F">
              <w:rPr>
                <w:rFonts w:ascii="Garamond" w:hAnsi="Garamond"/>
                <w:color w:val="000000"/>
                <w:sz w:val="22"/>
                <w:szCs w:val="21"/>
              </w:rPr>
              <w:t>University of Hong Kong</w:t>
            </w:r>
          </w:p>
        </w:tc>
        <w:tc>
          <w:tcPr>
            <w:tcW w:w="2610" w:type="dxa"/>
            <w:tcPrChange w:id="369" w:author="Jun Gong" w:date="2017-10-07T14:28:00Z">
              <w:tcPr>
                <w:tcW w:w="2610" w:type="dxa"/>
                <w:gridSpan w:val="2"/>
              </w:tcPr>
            </w:tcPrChange>
          </w:tcPr>
          <w:p w14:paraId="29B1BB57" w14:textId="77777777" w:rsidR="00BA661A" w:rsidRPr="0091735C" w:rsidRDefault="00BA661A">
            <w:pPr>
              <w:rPr>
                <w:ins w:id="370" w:author="Jun Gong" w:date="2017-10-07T13:20:00Z"/>
              </w:rPr>
            </w:pPr>
          </w:p>
        </w:tc>
      </w:tr>
      <w:tr w:rsidR="00FF1222" w:rsidRPr="0091735C" w:rsidDel="00FF1222" w14:paraId="14436ADB" w14:textId="10D38E87" w:rsidTr="00120A40">
        <w:tblPrEx>
          <w:tblPrExChange w:id="371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88"/>
          <w:del w:id="372" w:author="Jun Gong" w:date="2017-10-07T14:24:00Z"/>
          <w:trPrChange w:id="373" w:author="Jun Gong" w:date="2017-10-07T14:27:00Z">
            <w:trPr>
              <w:gridAfter w:val="1"/>
              <w:wAfter w:w="2610" w:type="dxa"/>
              <w:trHeight w:val="288"/>
            </w:trPr>
          </w:trPrChange>
        </w:trPr>
        <w:tc>
          <w:tcPr>
            <w:tcW w:w="8010" w:type="dxa"/>
            <w:tcPrChange w:id="374" w:author="Jun Gong" w:date="2017-10-07T14:27:00Z">
              <w:tcPr>
                <w:tcW w:w="7915" w:type="dxa"/>
                <w:gridSpan w:val="2"/>
              </w:tcPr>
            </w:tcPrChange>
          </w:tcPr>
          <w:p w14:paraId="7F7ACA65" w14:textId="6FCCA590" w:rsidR="00BA661A" w:rsidRPr="0091735C" w:rsidDel="00FF1222" w:rsidRDefault="00BA661A" w:rsidP="009B58F1">
            <w:pPr>
              <w:pStyle w:val="Heading1"/>
              <w:spacing w:line="240" w:lineRule="auto"/>
              <w:contextualSpacing/>
              <w:rPr>
                <w:del w:id="375" w:author="Jun Gong" w:date="2017-10-07T14:24:00Z"/>
                <w:rFonts w:ascii="Garamond" w:hAnsi="Garamond"/>
                <w:szCs w:val="21"/>
                <w:u w:val="none"/>
              </w:rPr>
            </w:pPr>
            <w:del w:id="376" w:author="Jun Gong" w:date="2017-10-07T14:24:00Z">
              <w:r w:rsidRPr="0091735C" w:rsidDel="00FF1222">
                <w:rPr>
                  <w:rFonts w:ascii="Garamond" w:hAnsi="Garamond"/>
                  <w:szCs w:val="21"/>
                  <w:u w:val="none"/>
                </w:rPr>
                <w:delText>China Pharmaceutical University Student Union</w:delText>
              </w:r>
              <w:r w:rsidRPr="00DF5CF2" w:rsidDel="00FF1222">
                <w:rPr>
                  <w:rFonts w:ascii="Garamond" w:hAnsi="Garamond"/>
                  <w:b w:val="0"/>
                  <w:szCs w:val="21"/>
                  <w:u w:val="none"/>
                </w:rPr>
                <w:delText>, Nanjing</w:delText>
              </w:r>
              <w:r w:rsidDel="00FF1222">
                <w:rPr>
                  <w:rFonts w:ascii="Garamond" w:hAnsi="Garamond"/>
                  <w:b w:val="0"/>
                  <w:szCs w:val="21"/>
                  <w:u w:val="none"/>
                </w:rPr>
                <w:delText>, China</w:delText>
              </w:r>
            </w:del>
          </w:p>
        </w:tc>
        <w:tc>
          <w:tcPr>
            <w:tcW w:w="2515" w:type="dxa"/>
            <w:tcPrChange w:id="377" w:author="Jun Gong" w:date="2017-10-07T14:27:00Z">
              <w:tcPr>
                <w:tcW w:w="2610" w:type="dxa"/>
                <w:gridSpan w:val="3"/>
              </w:tcPr>
            </w:tcPrChange>
          </w:tcPr>
          <w:p w14:paraId="24B3795B" w14:textId="18F88358" w:rsidR="00BA661A" w:rsidRPr="0091735C" w:rsidDel="00FF1222" w:rsidRDefault="00BA661A" w:rsidP="009B58F1">
            <w:pPr>
              <w:pStyle w:val="Heading1"/>
              <w:spacing w:line="240" w:lineRule="auto"/>
              <w:contextualSpacing/>
              <w:rPr>
                <w:del w:id="378" w:author="Jun Gong" w:date="2017-10-07T14:24:00Z"/>
                <w:rFonts w:ascii="Garamond" w:hAnsi="Garamond"/>
                <w:szCs w:val="21"/>
              </w:rPr>
            </w:pPr>
          </w:p>
        </w:tc>
      </w:tr>
      <w:tr w:rsidR="00FF1222" w:rsidRPr="0091735C" w:rsidDel="00FF1222" w14:paraId="768B97C3" w14:textId="27BB0371" w:rsidTr="00120A40">
        <w:tblPrEx>
          <w:tblPrExChange w:id="379" w:author="Jun Gong" w:date="2017-10-07T14:27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251"/>
          <w:del w:id="380" w:author="Jun Gong" w:date="2017-10-07T14:23:00Z"/>
          <w:trPrChange w:id="381" w:author="Jun Gong" w:date="2017-10-07T14:27:00Z">
            <w:trPr>
              <w:gridAfter w:val="1"/>
              <w:wAfter w:w="2610" w:type="dxa"/>
              <w:trHeight w:val="251"/>
            </w:trPr>
          </w:trPrChange>
        </w:trPr>
        <w:tc>
          <w:tcPr>
            <w:tcW w:w="8010" w:type="dxa"/>
            <w:tcPrChange w:id="382" w:author="Jun Gong" w:date="2017-10-07T14:27:00Z">
              <w:tcPr>
                <w:tcW w:w="7915" w:type="dxa"/>
                <w:gridSpan w:val="2"/>
              </w:tcPr>
            </w:tcPrChange>
          </w:tcPr>
          <w:p w14:paraId="30BA4F93" w14:textId="3BD3FC3B" w:rsidR="00BA661A" w:rsidRPr="0091735C" w:rsidDel="00FF1222" w:rsidRDefault="00BA661A" w:rsidP="00AF1BD3">
            <w:pPr>
              <w:ind w:left="1440" w:hanging="1440"/>
              <w:contextualSpacing/>
              <w:rPr>
                <w:del w:id="383" w:author="Jun Gong" w:date="2017-10-07T14:23:00Z"/>
                <w:rFonts w:ascii="Garamond" w:hAnsi="Garamond"/>
                <w:b/>
                <w:i/>
                <w:szCs w:val="21"/>
              </w:rPr>
            </w:pPr>
            <w:del w:id="384" w:author="Jun Gong" w:date="2017-10-07T14:23:00Z">
              <w:r w:rsidRPr="0091735C" w:rsidDel="00FF1222">
                <w:rPr>
                  <w:rFonts w:ascii="Garamond" w:hAnsi="Garamond"/>
                  <w:b/>
                  <w:i/>
                  <w:szCs w:val="21"/>
                </w:rPr>
                <w:delText>Chair of Social Practice Department</w:delText>
              </w:r>
            </w:del>
          </w:p>
        </w:tc>
        <w:tc>
          <w:tcPr>
            <w:tcW w:w="2515" w:type="dxa"/>
            <w:tcPrChange w:id="385" w:author="Jun Gong" w:date="2017-10-07T14:27:00Z">
              <w:tcPr>
                <w:tcW w:w="2610" w:type="dxa"/>
                <w:gridSpan w:val="3"/>
              </w:tcPr>
            </w:tcPrChange>
          </w:tcPr>
          <w:p w14:paraId="4E86D548" w14:textId="1FD41F21" w:rsidR="00BA661A" w:rsidRPr="0091735C" w:rsidDel="00FF1222" w:rsidRDefault="00BA661A" w:rsidP="0091735C">
            <w:pPr>
              <w:contextualSpacing/>
              <w:jc w:val="right"/>
              <w:rPr>
                <w:del w:id="386" w:author="Jun Gong" w:date="2017-10-07T14:23:00Z"/>
                <w:rFonts w:ascii="Garamond" w:hAnsi="Garamond"/>
                <w:szCs w:val="21"/>
              </w:rPr>
            </w:pPr>
            <w:del w:id="387" w:author="Jun Gong" w:date="2017-10-07T14:23:00Z">
              <w:r w:rsidDel="00FF1222">
                <w:rPr>
                  <w:rFonts w:ascii="Garamond" w:hAnsi="Garamond"/>
                  <w:szCs w:val="21"/>
                </w:rPr>
                <w:delText>Oct 2012</w:delText>
              </w:r>
              <w:r w:rsidRPr="0091735C" w:rsidDel="00FF1222">
                <w:rPr>
                  <w:rFonts w:ascii="Garamond" w:hAnsi="Garamond"/>
                  <w:szCs w:val="21"/>
                </w:rPr>
                <w:delText>—Jan 2014</w:delText>
              </w:r>
            </w:del>
          </w:p>
        </w:tc>
      </w:tr>
      <w:tr w:rsidR="00BA661A" w:rsidRPr="0091735C" w:rsidDel="00FF1222" w14:paraId="5B19686A" w14:textId="03228337" w:rsidTr="00290E69">
        <w:trPr>
          <w:gridAfter w:val="1"/>
          <w:wAfter w:w="2610" w:type="dxa"/>
          <w:trHeight w:val="1052"/>
          <w:del w:id="388" w:author="Jun Gong" w:date="2017-10-07T14:23:00Z"/>
          <w:trPrChange w:id="389" w:author="Jun Gong" w:date="2017-10-07T14:17:00Z">
            <w:trPr>
              <w:gridAfter w:val="1"/>
              <w:trHeight w:val="1052"/>
            </w:trPr>
          </w:trPrChange>
        </w:trPr>
        <w:tc>
          <w:tcPr>
            <w:tcW w:w="10525" w:type="dxa"/>
            <w:gridSpan w:val="2"/>
            <w:tcPrChange w:id="390" w:author="Jun Gong" w:date="2017-10-07T14:17:00Z">
              <w:tcPr>
                <w:tcW w:w="10525" w:type="dxa"/>
                <w:gridSpan w:val="5"/>
              </w:tcPr>
            </w:tcPrChange>
          </w:tcPr>
          <w:p w14:paraId="7201F47F" w14:textId="30937F35" w:rsidR="00BA661A" w:rsidRPr="0091735C" w:rsidDel="00FF1222" w:rsidRDefault="00BA661A" w:rsidP="0091735C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391" w:author="Jun Gong" w:date="2017-10-07T14:23:00Z"/>
                <w:rFonts w:ascii="Garamond" w:hAnsi="Garamond" w:cs="Times New Roman"/>
                <w:color w:val="000000"/>
                <w:sz w:val="21"/>
                <w:szCs w:val="21"/>
              </w:rPr>
            </w:pPr>
            <w:del w:id="392" w:author="Jun Gong" w:date="2017-10-07T14:23:00Z"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Created and organized a campus recruiting event to match students with pharmaceutical internshi</w:delText>
              </w:r>
              <w:r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ps, and communicated with state-</w:delText>
              </w:r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level media to enable live broadcasting of the event</w:delText>
              </w:r>
            </w:del>
          </w:p>
          <w:p w14:paraId="6838837E" w14:textId="43D5FB9D" w:rsidR="00BA661A" w:rsidRPr="00F86E87" w:rsidDel="00FF1222" w:rsidRDefault="00BA661A" w:rsidP="009B58F1">
            <w:pPr>
              <w:pStyle w:val="Body2"/>
              <w:numPr>
                <w:ilvl w:val="0"/>
                <w:numId w:val="8"/>
              </w:numPr>
              <w:spacing w:after="0" w:line="240" w:lineRule="auto"/>
              <w:contextualSpacing/>
              <w:rPr>
                <w:del w:id="393" w:author="Jun Gong" w:date="2017-10-07T14:23:00Z"/>
                <w:rFonts w:ascii="Garamond" w:hAnsi="Garamond" w:cs="Times New Roman"/>
                <w:color w:val="000000"/>
                <w:sz w:val="21"/>
                <w:szCs w:val="21"/>
              </w:rPr>
            </w:pPr>
            <w:del w:id="394" w:author="Jun Gong" w:date="2017-10-07T14:23:00Z">
              <w:r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Chief e</w:delText>
              </w:r>
              <w:r w:rsidRPr="0091735C" w:rsidDel="00FF1222">
                <w:rPr>
                  <w:rFonts w:ascii="Garamond" w:hAnsi="Garamond" w:cs="Times New Roman"/>
                  <w:color w:val="000000"/>
                  <w:sz w:val="21"/>
                  <w:szCs w:val="21"/>
                </w:rPr>
                <w:delText>ditor of campus magazine, Xiang Yao Wei Lai, with a circulation of 3700 and a focus on campus events and the pharmaceutical industry</w:delText>
              </w:r>
            </w:del>
          </w:p>
        </w:tc>
      </w:tr>
      <w:tr w:rsidR="008B1782" w:rsidRPr="0091735C" w14:paraId="5314C832" w14:textId="77777777" w:rsidTr="008B1782">
        <w:tblPrEx>
          <w:tblPrExChange w:id="395" w:author="Jun Gong" w:date="2017-10-07T14:5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315"/>
          <w:trPrChange w:id="396" w:author="Jun Gong" w:date="2017-10-07T14:50:00Z">
            <w:trPr>
              <w:gridAfter w:val="1"/>
              <w:wAfter w:w="2610" w:type="dxa"/>
              <w:trHeight w:val="405"/>
            </w:trPr>
          </w:trPrChange>
        </w:trPr>
        <w:tc>
          <w:tcPr>
            <w:tcW w:w="10525" w:type="dxa"/>
            <w:gridSpan w:val="2"/>
            <w:tcPrChange w:id="397" w:author="Jun Gong" w:date="2017-10-07T14:50:00Z">
              <w:tcPr>
                <w:tcW w:w="10525" w:type="dxa"/>
                <w:gridSpan w:val="5"/>
              </w:tcPr>
            </w:tcPrChange>
          </w:tcPr>
          <w:p w14:paraId="5587BAC4" w14:textId="1A0413BF" w:rsidR="00BA661A" w:rsidRPr="00FE726D" w:rsidRDefault="00BA661A" w:rsidP="000B7E88">
            <w:pPr>
              <w:pStyle w:val="Heading1"/>
              <w:spacing w:line="240" w:lineRule="auto"/>
              <w:contextualSpacing/>
              <w:rPr>
                <w:rFonts w:ascii="Garamond" w:hAnsi="Garamond"/>
                <w:sz w:val="24"/>
                <w:szCs w:val="22"/>
                <w:rPrChange w:id="398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399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HONORS &amp; AWARDS</w:t>
            </w:r>
          </w:p>
        </w:tc>
      </w:tr>
      <w:tr w:rsidR="00BA661A" w:rsidRPr="0091735C" w14:paraId="29927EA3" w14:textId="77777777" w:rsidTr="00120A40">
        <w:trPr>
          <w:gridAfter w:val="1"/>
          <w:wAfter w:w="2610" w:type="dxa"/>
          <w:trHeight w:val="1044"/>
          <w:trPrChange w:id="400" w:author="Jun Gong" w:date="2017-10-07T14:28:00Z">
            <w:trPr>
              <w:gridAfter w:val="1"/>
              <w:trHeight w:val="504"/>
            </w:trPr>
          </w:trPrChange>
        </w:trPr>
        <w:tc>
          <w:tcPr>
            <w:tcW w:w="10525" w:type="dxa"/>
            <w:gridSpan w:val="2"/>
            <w:tcPrChange w:id="401" w:author="Jun Gong" w:date="2017-10-07T14:28:00Z">
              <w:tcPr>
                <w:tcW w:w="10525" w:type="dxa"/>
                <w:gridSpan w:val="5"/>
              </w:tcPr>
            </w:tcPrChange>
          </w:tcPr>
          <w:p w14:paraId="2E813883" w14:textId="6428A214" w:rsidR="00BA661A" w:rsidRPr="0081094F" w:rsidRDefault="00BA661A" w:rsidP="008973D6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2016—2017 </w:t>
            </w:r>
            <w:ins w:id="402" w:author="Jun Gong" w:date="2017-10-07T14:45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The Dartmouth Institute at Dartmouth College, selected student representative on official website</w:t>
            </w:r>
          </w:p>
          <w:p w14:paraId="6DB5744D" w14:textId="05DEBAD3" w:rsidR="00BA661A" w:rsidRPr="0081094F" w:rsidRDefault="00BA661A" w:rsidP="008973D6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403" w:author="Jun Gong" w:date="2017-10-07T14:45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University, Third-Class Scholarship (20%)</w:t>
            </w:r>
          </w:p>
          <w:p w14:paraId="00D7AC79" w14:textId="4CB1F729" w:rsidR="00BA661A" w:rsidRPr="00DE42F7" w:rsidRDefault="00BA661A" w:rsidP="00DE42F7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404" w:author="Jun Gong" w:date="2017-10-07T14:45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University, Merit-based Honor (5%)</w:t>
            </w:r>
          </w:p>
          <w:p w14:paraId="7E62A64B" w14:textId="6263B6CF" w:rsidR="00BA661A" w:rsidRPr="009675B4" w:rsidRDefault="00BA661A" w:rsidP="009675B4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DE42F7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2012—2013 </w:t>
            </w:r>
            <w:ins w:id="405" w:author="Jun Gong" w:date="2017-10-07T14:45:00Z">
              <w:r w:rsidR="00FC0B42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 xml:space="preserve">   </w:t>
              </w:r>
            </w:ins>
            <w:r w:rsidRPr="00DE42F7">
              <w:rPr>
                <w:rFonts w:ascii="Garamond" w:hAnsi="Garamond" w:cs="Times New Roman"/>
                <w:color w:val="000000"/>
                <w:sz w:val="22"/>
                <w:szCs w:val="21"/>
              </w:rPr>
              <w:t>China Pharmaceutical University Student Union, Excellent Member (Term Award)</w:t>
            </w: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 </w:t>
            </w:r>
          </w:p>
        </w:tc>
      </w:tr>
      <w:tr w:rsidR="008B1782" w:rsidRPr="0091735C" w14:paraId="2E95D1B3" w14:textId="77777777" w:rsidTr="008B1782">
        <w:tblPrEx>
          <w:tblPrExChange w:id="406" w:author="Jun Gong" w:date="2017-10-07T14:50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450"/>
          <w:trPrChange w:id="407" w:author="Jun Gong" w:date="2017-10-07T14:50:00Z">
            <w:trPr>
              <w:gridAfter w:val="1"/>
              <w:wAfter w:w="2610" w:type="dxa"/>
              <w:trHeight w:val="549"/>
            </w:trPr>
          </w:trPrChange>
        </w:trPr>
        <w:tc>
          <w:tcPr>
            <w:tcW w:w="10525" w:type="dxa"/>
            <w:gridSpan w:val="2"/>
            <w:tcPrChange w:id="408" w:author="Jun Gong" w:date="2017-10-07T14:50:00Z">
              <w:tcPr>
                <w:tcW w:w="10525" w:type="dxa"/>
                <w:gridSpan w:val="5"/>
              </w:tcPr>
            </w:tcPrChange>
          </w:tcPr>
          <w:p w14:paraId="61344DB4" w14:textId="193352B2" w:rsidR="00BA661A" w:rsidRPr="00FE726D" w:rsidRDefault="00BA661A" w:rsidP="000B7E88">
            <w:pPr>
              <w:pStyle w:val="Heading1"/>
              <w:spacing w:line="240" w:lineRule="auto"/>
              <w:contextualSpacing/>
              <w:rPr>
                <w:rFonts w:ascii="Garamond" w:hAnsi="Garamond"/>
                <w:color w:val="000000"/>
                <w:sz w:val="24"/>
                <w:szCs w:val="21"/>
                <w:rPrChange w:id="409" w:author="Jun Gong" w:date="2017-10-07T13:28:00Z">
                  <w:rPr>
                    <w:rFonts w:ascii="Garamond" w:hAnsi="Garamond"/>
                    <w:color w:val="000000"/>
                    <w:szCs w:val="21"/>
                  </w:rPr>
                </w:rPrChange>
              </w:rPr>
            </w:pPr>
            <w:r w:rsidRPr="00FE726D">
              <w:rPr>
                <w:rFonts w:ascii="Garamond" w:hAnsi="Garamond"/>
                <w:sz w:val="24"/>
                <w:szCs w:val="22"/>
                <w:rPrChange w:id="410" w:author="Jun Gong" w:date="2017-10-07T13:28:00Z">
                  <w:rPr>
                    <w:rFonts w:ascii="Garamond" w:hAnsi="Garamond"/>
                    <w:sz w:val="22"/>
                    <w:szCs w:val="22"/>
                  </w:rPr>
                </w:rPrChange>
              </w:rPr>
              <w:t>PERSONAL</w:t>
            </w:r>
          </w:p>
        </w:tc>
      </w:tr>
      <w:tr w:rsidR="00D71FE1" w:rsidRPr="0091735C" w14:paraId="3D363C03" w14:textId="77777777" w:rsidTr="00D71FE1">
        <w:tblPrEx>
          <w:tblPrExChange w:id="411" w:author="Jun Gong" w:date="2017-10-07T14:49:00Z">
            <w:tblPrEx>
              <w:tblW w:w="13135" w:type="dxa"/>
            </w:tblPrEx>
          </w:tblPrExChange>
        </w:tblPrEx>
        <w:trPr>
          <w:gridAfter w:val="1"/>
          <w:wAfter w:w="2610" w:type="dxa"/>
          <w:trHeight w:val="981"/>
          <w:trPrChange w:id="412" w:author="Jun Gong" w:date="2017-10-07T14:49:00Z">
            <w:trPr>
              <w:gridAfter w:val="1"/>
              <w:wAfter w:w="2610" w:type="dxa"/>
              <w:trHeight w:val="990"/>
            </w:trPr>
          </w:trPrChange>
        </w:trPr>
        <w:tc>
          <w:tcPr>
            <w:tcW w:w="10525" w:type="dxa"/>
            <w:gridSpan w:val="2"/>
            <w:tcPrChange w:id="413" w:author="Jun Gong" w:date="2017-10-07T14:49:00Z">
              <w:tcPr>
                <w:tcW w:w="10525" w:type="dxa"/>
                <w:gridSpan w:val="5"/>
              </w:tcPr>
            </w:tcPrChange>
          </w:tcPr>
          <w:p w14:paraId="2D754791" w14:textId="0A80F08E" w:rsidR="00BA661A" w:rsidRPr="0081094F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Language: Native Chinese, Fluent English, Basic Portuguese</w:t>
            </w:r>
          </w:p>
          <w:p w14:paraId="3F8572C1" w14:textId="207F4DD8" w:rsidR="00BA661A" w:rsidRPr="0081094F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del w:id="414" w:author="Jun Gong" w:date="2017-10-07T14:49:00Z">
              <w:r w:rsidRPr="0081094F" w:rsidDel="00D71FE1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delText>Technical</w:delText>
              </w:r>
            </w:del>
            <w:ins w:id="415" w:author="Jun Gong" w:date="2017-10-07T14:49:00Z">
              <w:r w:rsidR="00D71FE1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Skills</w:t>
              </w:r>
            </w:ins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: Stata, Microsoft Office (Word, Excel, PowerPoint)</w:t>
            </w:r>
          </w:p>
          <w:p w14:paraId="13ADEA0B" w14:textId="300057DA" w:rsidR="00BA661A" w:rsidRPr="0081094F" w:rsidRDefault="00BA661A" w:rsidP="000B7E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 w:cs="Times New Roman"/>
                <w:color w:val="000000"/>
                <w:sz w:val="22"/>
                <w:szCs w:val="21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Volunteering: Pharmaceutical information service in </w:t>
            </w:r>
            <w:proofErr w:type="spellStart"/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Shangyuantang</w:t>
            </w:r>
            <w:proofErr w:type="spellEnd"/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 xml:space="preserve"> Pharmacy, Nanjing</w:t>
            </w:r>
            <w:ins w:id="416" w:author="Jun Gong" w:date="2017-10-07T14:49:00Z">
              <w:r w:rsidR="005F2748">
                <w:rPr>
                  <w:rFonts w:ascii="Garamond" w:hAnsi="Garamond" w:cs="Times New Roman"/>
                  <w:color w:val="000000"/>
                  <w:sz w:val="22"/>
                  <w:szCs w:val="21"/>
                </w:rPr>
                <w:t>, China</w:t>
              </w:r>
            </w:ins>
          </w:p>
          <w:p w14:paraId="6184C2E8" w14:textId="341793C7" w:rsidR="00BA661A" w:rsidRPr="000B7E88" w:rsidRDefault="00BA661A" w:rsidP="000C2C88">
            <w:pPr>
              <w:pStyle w:val="Body2"/>
              <w:spacing w:after="0" w:line="240" w:lineRule="auto"/>
              <w:ind w:left="360"/>
              <w:contextualSpacing/>
              <w:rPr>
                <w:rFonts w:ascii="Garamond" w:hAnsi="Garamond"/>
                <w:sz w:val="22"/>
                <w:szCs w:val="22"/>
              </w:rPr>
            </w:pPr>
            <w:r w:rsidRPr="0081094F">
              <w:rPr>
                <w:rFonts w:ascii="Garamond" w:hAnsi="Garamond" w:cs="Times New Roman"/>
                <w:color w:val="000000"/>
                <w:sz w:val="22"/>
                <w:szCs w:val="21"/>
              </w:rPr>
              <w:t>Interest: hiking, kayaking, skiing</w:t>
            </w:r>
          </w:p>
        </w:tc>
      </w:tr>
    </w:tbl>
    <w:p w14:paraId="5AD47096" w14:textId="77777777" w:rsidR="00BE3379" w:rsidRPr="0091735C" w:rsidRDefault="00390712">
      <w:pPr>
        <w:rPr>
          <w:szCs w:val="21"/>
        </w:rPr>
      </w:pPr>
      <w:bookmarkStart w:id="417" w:name="_GoBack"/>
      <w:bookmarkEnd w:id="417"/>
    </w:p>
    <w:sectPr w:rsidR="00BE3379" w:rsidRPr="0091735C" w:rsidSect="004C7B6F">
      <w:pgSz w:w="12240" w:h="15840"/>
      <w:pgMar w:top="74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0AC13" w14:textId="77777777" w:rsidR="00390712" w:rsidRDefault="00390712" w:rsidP="004E14C3">
      <w:r>
        <w:separator/>
      </w:r>
    </w:p>
  </w:endnote>
  <w:endnote w:type="continuationSeparator" w:id="0">
    <w:p w14:paraId="613D453B" w14:textId="77777777" w:rsidR="00390712" w:rsidRDefault="00390712" w:rsidP="004E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B8392" w14:textId="77777777" w:rsidR="00390712" w:rsidRDefault="00390712" w:rsidP="004E14C3">
      <w:r>
        <w:separator/>
      </w:r>
    </w:p>
  </w:footnote>
  <w:footnote w:type="continuationSeparator" w:id="0">
    <w:p w14:paraId="562FBDB6" w14:textId="77777777" w:rsidR="00390712" w:rsidRDefault="00390712" w:rsidP="004E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4.75pt;height:14.75pt" o:bullet="t">
        <v:imagedata r:id="rId1" o:title="/var/folders/33/pt_fq_ys2d7_cxtj68t41v3c0000gq/T/com.microsoft.Word/Word Work File L_1369591658"/>
      </v:shape>
    </w:pict>
  </w:numPicBullet>
  <w:abstractNum w:abstractNumId="0">
    <w:nsid w:val="07E1670A"/>
    <w:multiLevelType w:val="multilevel"/>
    <w:tmpl w:val="07E16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5848"/>
    <w:multiLevelType w:val="multilevel"/>
    <w:tmpl w:val="0D105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D6EDE"/>
    <w:multiLevelType w:val="multilevel"/>
    <w:tmpl w:val="0F6D6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04FF1"/>
    <w:multiLevelType w:val="hybridMultilevel"/>
    <w:tmpl w:val="4A144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C65A6"/>
    <w:multiLevelType w:val="hybridMultilevel"/>
    <w:tmpl w:val="DF1CF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F2D1C"/>
    <w:multiLevelType w:val="multilevel"/>
    <w:tmpl w:val="167F2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C26CB"/>
    <w:multiLevelType w:val="multilevel"/>
    <w:tmpl w:val="19EC26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90259"/>
    <w:multiLevelType w:val="multilevel"/>
    <w:tmpl w:val="206902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94BA1"/>
    <w:multiLevelType w:val="hybridMultilevel"/>
    <w:tmpl w:val="467EC1A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96701FC"/>
    <w:multiLevelType w:val="hybridMultilevel"/>
    <w:tmpl w:val="15303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90728"/>
    <w:multiLevelType w:val="hybridMultilevel"/>
    <w:tmpl w:val="8006F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9D7"/>
    <w:multiLevelType w:val="hybridMultilevel"/>
    <w:tmpl w:val="AA1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02A07"/>
    <w:multiLevelType w:val="multilevel"/>
    <w:tmpl w:val="30A02A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00E52"/>
    <w:multiLevelType w:val="hybridMultilevel"/>
    <w:tmpl w:val="6B5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811C80"/>
    <w:multiLevelType w:val="hybridMultilevel"/>
    <w:tmpl w:val="38AED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66F5E"/>
    <w:multiLevelType w:val="hybridMultilevel"/>
    <w:tmpl w:val="5ADE55C0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75AE5ED6"/>
    <w:multiLevelType w:val="hybridMultilevel"/>
    <w:tmpl w:val="25241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4"/>
  </w:num>
  <w:num w:numId="9">
    <w:abstractNumId w:val="12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 Gong">
    <w15:presenceInfo w15:providerId="None" w15:userId="Jun G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D"/>
    <w:rsid w:val="00006F9C"/>
    <w:rsid w:val="00020907"/>
    <w:rsid w:val="000220EB"/>
    <w:rsid w:val="0002612C"/>
    <w:rsid w:val="00035BC4"/>
    <w:rsid w:val="00044C2E"/>
    <w:rsid w:val="000475FE"/>
    <w:rsid w:val="00054C2C"/>
    <w:rsid w:val="00067F56"/>
    <w:rsid w:val="00075DA3"/>
    <w:rsid w:val="00083254"/>
    <w:rsid w:val="00085C8D"/>
    <w:rsid w:val="000A087E"/>
    <w:rsid w:val="000A64E5"/>
    <w:rsid w:val="000B39D2"/>
    <w:rsid w:val="000B5946"/>
    <w:rsid w:val="000B7E88"/>
    <w:rsid w:val="000C2C88"/>
    <w:rsid w:val="000D0351"/>
    <w:rsid w:val="000D3505"/>
    <w:rsid w:val="000D7E91"/>
    <w:rsid w:val="000E2920"/>
    <w:rsid w:val="000E5671"/>
    <w:rsid w:val="000F30E8"/>
    <w:rsid w:val="000F6BED"/>
    <w:rsid w:val="00100118"/>
    <w:rsid w:val="001102CA"/>
    <w:rsid w:val="0011520A"/>
    <w:rsid w:val="00117E79"/>
    <w:rsid w:val="00120A40"/>
    <w:rsid w:val="00121635"/>
    <w:rsid w:val="00122A1A"/>
    <w:rsid w:val="00126152"/>
    <w:rsid w:val="00141CA2"/>
    <w:rsid w:val="0015144A"/>
    <w:rsid w:val="00165EE6"/>
    <w:rsid w:val="00165F42"/>
    <w:rsid w:val="00175848"/>
    <w:rsid w:val="001779CD"/>
    <w:rsid w:val="001801D5"/>
    <w:rsid w:val="00183ECD"/>
    <w:rsid w:val="001846DB"/>
    <w:rsid w:val="0018606B"/>
    <w:rsid w:val="001A00D2"/>
    <w:rsid w:val="001A4827"/>
    <w:rsid w:val="001B652B"/>
    <w:rsid w:val="001B7EC5"/>
    <w:rsid w:val="001D425A"/>
    <w:rsid w:val="001E48B8"/>
    <w:rsid w:val="00205B7E"/>
    <w:rsid w:val="00212AB0"/>
    <w:rsid w:val="002248FA"/>
    <w:rsid w:val="00226C4B"/>
    <w:rsid w:val="00246E5C"/>
    <w:rsid w:val="00251287"/>
    <w:rsid w:val="00261F82"/>
    <w:rsid w:val="00271B6F"/>
    <w:rsid w:val="00277AEA"/>
    <w:rsid w:val="00284B64"/>
    <w:rsid w:val="00285A1C"/>
    <w:rsid w:val="002879D8"/>
    <w:rsid w:val="00287B08"/>
    <w:rsid w:val="00290E69"/>
    <w:rsid w:val="002952B9"/>
    <w:rsid w:val="00296EF0"/>
    <w:rsid w:val="002C5156"/>
    <w:rsid w:val="002D463D"/>
    <w:rsid w:val="002E0E32"/>
    <w:rsid w:val="002F7F44"/>
    <w:rsid w:val="00312822"/>
    <w:rsid w:val="00317263"/>
    <w:rsid w:val="003201B0"/>
    <w:rsid w:val="003219E5"/>
    <w:rsid w:val="00324A73"/>
    <w:rsid w:val="00343168"/>
    <w:rsid w:val="0034742A"/>
    <w:rsid w:val="00347E55"/>
    <w:rsid w:val="0035422C"/>
    <w:rsid w:val="003568CE"/>
    <w:rsid w:val="00362244"/>
    <w:rsid w:val="00381764"/>
    <w:rsid w:val="00383D97"/>
    <w:rsid w:val="00385E1D"/>
    <w:rsid w:val="00386F78"/>
    <w:rsid w:val="00390712"/>
    <w:rsid w:val="003A1745"/>
    <w:rsid w:val="003B6110"/>
    <w:rsid w:val="003C0CB1"/>
    <w:rsid w:val="003E6CEA"/>
    <w:rsid w:val="003F3403"/>
    <w:rsid w:val="00401C82"/>
    <w:rsid w:val="00402E55"/>
    <w:rsid w:val="00412078"/>
    <w:rsid w:val="004225B8"/>
    <w:rsid w:val="00423993"/>
    <w:rsid w:val="0044778B"/>
    <w:rsid w:val="00466672"/>
    <w:rsid w:val="004766D8"/>
    <w:rsid w:val="004818CA"/>
    <w:rsid w:val="004A266E"/>
    <w:rsid w:val="004B4C01"/>
    <w:rsid w:val="004C0B24"/>
    <w:rsid w:val="004C1435"/>
    <w:rsid w:val="004C7B6F"/>
    <w:rsid w:val="004D1412"/>
    <w:rsid w:val="004E14C3"/>
    <w:rsid w:val="004F315C"/>
    <w:rsid w:val="004F5A4A"/>
    <w:rsid w:val="004F60A2"/>
    <w:rsid w:val="00501846"/>
    <w:rsid w:val="00502322"/>
    <w:rsid w:val="0050708B"/>
    <w:rsid w:val="005150B7"/>
    <w:rsid w:val="00521021"/>
    <w:rsid w:val="0052239E"/>
    <w:rsid w:val="00523A64"/>
    <w:rsid w:val="00545907"/>
    <w:rsid w:val="00554759"/>
    <w:rsid w:val="00556442"/>
    <w:rsid w:val="00556870"/>
    <w:rsid w:val="00567711"/>
    <w:rsid w:val="00570183"/>
    <w:rsid w:val="00575240"/>
    <w:rsid w:val="00576BE8"/>
    <w:rsid w:val="00586E68"/>
    <w:rsid w:val="005906F2"/>
    <w:rsid w:val="005950B7"/>
    <w:rsid w:val="005A2A34"/>
    <w:rsid w:val="005A3225"/>
    <w:rsid w:val="005A6D36"/>
    <w:rsid w:val="005B1E94"/>
    <w:rsid w:val="005B2887"/>
    <w:rsid w:val="005B28AD"/>
    <w:rsid w:val="005D6C21"/>
    <w:rsid w:val="005D71C0"/>
    <w:rsid w:val="005F2748"/>
    <w:rsid w:val="005F3ECD"/>
    <w:rsid w:val="005F7637"/>
    <w:rsid w:val="0061162D"/>
    <w:rsid w:val="0061375E"/>
    <w:rsid w:val="00613EBA"/>
    <w:rsid w:val="00623152"/>
    <w:rsid w:val="0062537F"/>
    <w:rsid w:val="00631FC9"/>
    <w:rsid w:val="0065136F"/>
    <w:rsid w:val="00654AD9"/>
    <w:rsid w:val="0066128C"/>
    <w:rsid w:val="00671D4E"/>
    <w:rsid w:val="006775FD"/>
    <w:rsid w:val="0068222E"/>
    <w:rsid w:val="00683308"/>
    <w:rsid w:val="006849A8"/>
    <w:rsid w:val="006B0280"/>
    <w:rsid w:val="006B2059"/>
    <w:rsid w:val="006B4236"/>
    <w:rsid w:val="006B43B4"/>
    <w:rsid w:val="006B7AC3"/>
    <w:rsid w:val="006B7BED"/>
    <w:rsid w:val="006D00B0"/>
    <w:rsid w:val="006D555D"/>
    <w:rsid w:val="006D7511"/>
    <w:rsid w:val="006E2EF2"/>
    <w:rsid w:val="0070379F"/>
    <w:rsid w:val="00710B09"/>
    <w:rsid w:val="007138CC"/>
    <w:rsid w:val="00715474"/>
    <w:rsid w:val="0071645A"/>
    <w:rsid w:val="00727D32"/>
    <w:rsid w:val="007401F6"/>
    <w:rsid w:val="0074637B"/>
    <w:rsid w:val="00746F91"/>
    <w:rsid w:val="00752445"/>
    <w:rsid w:val="0076065B"/>
    <w:rsid w:val="00760D0B"/>
    <w:rsid w:val="00765C50"/>
    <w:rsid w:val="00767F2E"/>
    <w:rsid w:val="007839EB"/>
    <w:rsid w:val="00785175"/>
    <w:rsid w:val="00785971"/>
    <w:rsid w:val="007859DD"/>
    <w:rsid w:val="00786453"/>
    <w:rsid w:val="007A0B51"/>
    <w:rsid w:val="007A1569"/>
    <w:rsid w:val="007A2184"/>
    <w:rsid w:val="007A2C72"/>
    <w:rsid w:val="007A3139"/>
    <w:rsid w:val="007A4FAF"/>
    <w:rsid w:val="007B0B49"/>
    <w:rsid w:val="007B3855"/>
    <w:rsid w:val="007B50E9"/>
    <w:rsid w:val="007B562F"/>
    <w:rsid w:val="007C2F3B"/>
    <w:rsid w:val="007E2BAA"/>
    <w:rsid w:val="007E7FCC"/>
    <w:rsid w:val="007F5D51"/>
    <w:rsid w:val="007F670B"/>
    <w:rsid w:val="00806E9D"/>
    <w:rsid w:val="0081094F"/>
    <w:rsid w:val="00814D43"/>
    <w:rsid w:val="00815C94"/>
    <w:rsid w:val="0081744E"/>
    <w:rsid w:val="00826194"/>
    <w:rsid w:val="00841B98"/>
    <w:rsid w:val="00842EB7"/>
    <w:rsid w:val="00846F12"/>
    <w:rsid w:val="00852F92"/>
    <w:rsid w:val="00854305"/>
    <w:rsid w:val="0089676B"/>
    <w:rsid w:val="008973D6"/>
    <w:rsid w:val="008A1768"/>
    <w:rsid w:val="008A7276"/>
    <w:rsid w:val="008B1782"/>
    <w:rsid w:val="008B572B"/>
    <w:rsid w:val="008B76C3"/>
    <w:rsid w:val="008C347F"/>
    <w:rsid w:val="008C5001"/>
    <w:rsid w:val="008C53FC"/>
    <w:rsid w:val="008D4F90"/>
    <w:rsid w:val="008E6B68"/>
    <w:rsid w:val="008E6D4E"/>
    <w:rsid w:val="008F1C23"/>
    <w:rsid w:val="008F2EDF"/>
    <w:rsid w:val="008F3B5B"/>
    <w:rsid w:val="008F4A66"/>
    <w:rsid w:val="00900FDC"/>
    <w:rsid w:val="00905F22"/>
    <w:rsid w:val="00906DBB"/>
    <w:rsid w:val="00911394"/>
    <w:rsid w:val="0091735C"/>
    <w:rsid w:val="00921858"/>
    <w:rsid w:val="0092510F"/>
    <w:rsid w:val="0094224C"/>
    <w:rsid w:val="00942D2C"/>
    <w:rsid w:val="00952E59"/>
    <w:rsid w:val="00956856"/>
    <w:rsid w:val="00960771"/>
    <w:rsid w:val="009658E2"/>
    <w:rsid w:val="009675B4"/>
    <w:rsid w:val="00970569"/>
    <w:rsid w:val="00971B8F"/>
    <w:rsid w:val="00973172"/>
    <w:rsid w:val="009742B1"/>
    <w:rsid w:val="0097670F"/>
    <w:rsid w:val="00983C67"/>
    <w:rsid w:val="009A47C4"/>
    <w:rsid w:val="009B011C"/>
    <w:rsid w:val="009B1442"/>
    <w:rsid w:val="009B1EAF"/>
    <w:rsid w:val="009B2C3C"/>
    <w:rsid w:val="009B2F93"/>
    <w:rsid w:val="009B5621"/>
    <w:rsid w:val="009B58F1"/>
    <w:rsid w:val="009C0BE8"/>
    <w:rsid w:val="009C4D59"/>
    <w:rsid w:val="009D62CA"/>
    <w:rsid w:val="009D76D7"/>
    <w:rsid w:val="009E15A5"/>
    <w:rsid w:val="009E2077"/>
    <w:rsid w:val="009F10F1"/>
    <w:rsid w:val="009F6D6F"/>
    <w:rsid w:val="009F75CD"/>
    <w:rsid w:val="00A023B0"/>
    <w:rsid w:val="00A11D43"/>
    <w:rsid w:val="00A127EC"/>
    <w:rsid w:val="00A13126"/>
    <w:rsid w:val="00A22E21"/>
    <w:rsid w:val="00A24F76"/>
    <w:rsid w:val="00A30ACF"/>
    <w:rsid w:val="00A35F10"/>
    <w:rsid w:val="00A420F9"/>
    <w:rsid w:val="00A4211F"/>
    <w:rsid w:val="00A56D4B"/>
    <w:rsid w:val="00A61F2F"/>
    <w:rsid w:val="00A63788"/>
    <w:rsid w:val="00A66E17"/>
    <w:rsid w:val="00A80C4F"/>
    <w:rsid w:val="00A81C86"/>
    <w:rsid w:val="00A8285D"/>
    <w:rsid w:val="00A82B07"/>
    <w:rsid w:val="00A836C2"/>
    <w:rsid w:val="00A8404F"/>
    <w:rsid w:val="00A85C5D"/>
    <w:rsid w:val="00A9561E"/>
    <w:rsid w:val="00AA3FFF"/>
    <w:rsid w:val="00AB2128"/>
    <w:rsid w:val="00AB6D82"/>
    <w:rsid w:val="00AB7E57"/>
    <w:rsid w:val="00AC6E25"/>
    <w:rsid w:val="00AD732A"/>
    <w:rsid w:val="00AF1BD3"/>
    <w:rsid w:val="00AF6BF4"/>
    <w:rsid w:val="00B07BD3"/>
    <w:rsid w:val="00B12152"/>
    <w:rsid w:val="00B20154"/>
    <w:rsid w:val="00B22533"/>
    <w:rsid w:val="00B52BA5"/>
    <w:rsid w:val="00B637BA"/>
    <w:rsid w:val="00B647F1"/>
    <w:rsid w:val="00B65F71"/>
    <w:rsid w:val="00B66D23"/>
    <w:rsid w:val="00B70118"/>
    <w:rsid w:val="00B70A80"/>
    <w:rsid w:val="00B75BE0"/>
    <w:rsid w:val="00B81B91"/>
    <w:rsid w:val="00B84AC8"/>
    <w:rsid w:val="00B93CBE"/>
    <w:rsid w:val="00BA1EBF"/>
    <w:rsid w:val="00BA1FA5"/>
    <w:rsid w:val="00BA661A"/>
    <w:rsid w:val="00BA7AD5"/>
    <w:rsid w:val="00BB58F8"/>
    <w:rsid w:val="00BD034D"/>
    <w:rsid w:val="00BD0F02"/>
    <w:rsid w:val="00BD751F"/>
    <w:rsid w:val="00BE4B2B"/>
    <w:rsid w:val="00BE5388"/>
    <w:rsid w:val="00BF0DEA"/>
    <w:rsid w:val="00BF26D1"/>
    <w:rsid w:val="00C10F4C"/>
    <w:rsid w:val="00C23B7C"/>
    <w:rsid w:val="00C23C9D"/>
    <w:rsid w:val="00C3383E"/>
    <w:rsid w:val="00C47A3F"/>
    <w:rsid w:val="00C50004"/>
    <w:rsid w:val="00C55DC3"/>
    <w:rsid w:val="00C77925"/>
    <w:rsid w:val="00C8471F"/>
    <w:rsid w:val="00CA006A"/>
    <w:rsid w:val="00CB0A48"/>
    <w:rsid w:val="00CB2590"/>
    <w:rsid w:val="00CC3E0F"/>
    <w:rsid w:val="00CD3F11"/>
    <w:rsid w:val="00CD3F45"/>
    <w:rsid w:val="00CD46EB"/>
    <w:rsid w:val="00CD4FD5"/>
    <w:rsid w:val="00CE7297"/>
    <w:rsid w:val="00CF3E77"/>
    <w:rsid w:val="00D0104D"/>
    <w:rsid w:val="00D01B14"/>
    <w:rsid w:val="00D13D78"/>
    <w:rsid w:val="00D142D5"/>
    <w:rsid w:val="00D15FFB"/>
    <w:rsid w:val="00D2692A"/>
    <w:rsid w:val="00D26FEE"/>
    <w:rsid w:val="00D35EDE"/>
    <w:rsid w:val="00D4229A"/>
    <w:rsid w:val="00D42E6D"/>
    <w:rsid w:val="00D51796"/>
    <w:rsid w:val="00D5534B"/>
    <w:rsid w:val="00D643DC"/>
    <w:rsid w:val="00D64E56"/>
    <w:rsid w:val="00D71FE1"/>
    <w:rsid w:val="00D86559"/>
    <w:rsid w:val="00DA1E44"/>
    <w:rsid w:val="00DA1EF7"/>
    <w:rsid w:val="00DB33B5"/>
    <w:rsid w:val="00DB5D0D"/>
    <w:rsid w:val="00DC31F7"/>
    <w:rsid w:val="00DD4F50"/>
    <w:rsid w:val="00DD52A7"/>
    <w:rsid w:val="00DE3ECA"/>
    <w:rsid w:val="00DE42F7"/>
    <w:rsid w:val="00DE438B"/>
    <w:rsid w:val="00DF5CF2"/>
    <w:rsid w:val="00E000E8"/>
    <w:rsid w:val="00E04856"/>
    <w:rsid w:val="00E05DE0"/>
    <w:rsid w:val="00E0738B"/>
    <w:rsid w:val="00E07FA6"/>
    <w:rsid w:val="00E405FE"/>
    <w:rsid w:val="00E61C18"/>
    <w:rsid w:val="00E63002"/>
    <w:rsid w:val="00E64037"/>
    <w:rsid w:val="00E66F07"/>
    <w:rsid w:val="00E87133"/>
    <w:rsid w:val="00E90C18"/>
    <w:rsid w:val="00E93081"/>
    <w:rsid w:val="00E94F72"/>
    <w:rsid w:val="00EB4B64"/>
    <w:rsid w:val="00EB4D4A"/>
    <w:rsid w:val="00EC014D"/>
    <w:rsid w:val="00EC0DEF"/>
    <w:rsid w:val="00EC51AE"/>
    <w:rsid w:val="00ED0E64"/>
    <w:rsid w:val="00ED7163"/>
    <w:rsid w:val="00ED7F5C"/>
    <w:rsid w:val="00EF0D2F"/>
    <w:rsid w:val="00EF2A96"/>
    <w:rsid w:val="00F05BA0"/>
    <w:rsid w:val="00F13A71"/>
    <w:rsid w:val="00F25789"/>
    <w:rsid w:val="00F361F8"/>
    <w:rsid w:val="00F37D9B"/>
    <w:rsid w:val="00F410C8"/>
    <w:rsid w:val="00F478BB"/>
    <w:rsid w:val="00F51976"/>
    <w:rsid w:val="00F724AD"/>
    <w:rsid w:val="00F7554E"/>
    <w:rsid w:val="00F779F6"/>
    <w:rsid w:val="00F850A4"/>
    <w:rsid w:val="00F85220"/>
    <w:rsid w:val="00F86E87"/>
    <w:rsid w:val="00F90A03"/>
    <w:rsid w:val="00F95525"/>
    <w:rsid w:val="00FA1AEE"/>
    <w:rsid w:val="00FC0B42"/>
    <w:rsid w:val="00FC723F"/>
    <w:rsid w:val="00FD024C"/>
    <w:rsid w:val="00FD6C7D"/>
    <w:rsid w:val="00FE416E"/>
    <w:rsid w:val="00FE726D"/>
    <w:rsid w:val="00FF1222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0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2F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C5D"/>
    <w:pPr>
      <w:keepNext/>
      <w:widowControl w:val="0"/>
      <w:spacing w:before="120" w:after="120" w:line="480" w:lineRule="auto"/>
      <w:jc w:val="both"/>
      <w:outlineLvl w:val="0"/>
    </w:pPr>
    <w:rPr>
      <w:rFonts w:eastAsia="Times New Roman"/>
      <w:b/>
      <w:bCs/>
      <w:kern w:val="32"/>
      <w:sz w:val="21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C5D"/>
    <w:rPr>
      <w:rFonts w:ascii="Times New Roman" w:eastAsia="Times New Roman" w:hAnsi="Times New Roman" w:cs="Times New Roman"/>
      <w:b/>
      <w:bCs/>
      <w:kern w:val="32"/>
      <w:szCs w:val="32"/>
      <w:u w:val="single"/>
    </w:rPr>
  </w:style>
  <w:style w:type="paragraph" w:customStyle="1" w:styleId="ContactInformation">
    <w:name w:val="Contact Information"/>
    <w:rsid w:val="00A85C5D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85C5D"/>
    <w:pPr>
      <w:widowControl w:val="0"/>
      <w:ind w:left="720"/>
      <w:contextualSpacing/>
      <w:jc w:val="both"/>
    </w:pPr>
    <w:rPr>
      <w:rFonts w:eastAsia="宋体"/>
      <w:kern w:val="2"/>
      <w:sz w:val="21"/>
      <w:szCs w:val="20"/>
    </w:rPr>
  </w:style>
  <w:style w:type="character" w:customStyle="1" w:styleId="Body2Char">
    <w:name w:val="Body 2 Char"/>
    <w:link w:val="Body2"/>
    <w:rsid w:val="00312822"/>
    <w:rPr>
      <w:rFonts w:ascii="Hoefler Text" w:eastAsia="Arial Unicode MS" w:hAnsi="Arial Unicode MS" w:cs="Arial Unicode MS"/>
      <w:color w:val="594B3A"/>
      <w:sz w:val="20"/>
      <w:szCs w:val="20"/>
    </w:rPr>
  </w:style>
  <w:style w:type="paragraph" w:customStyle="1" w:styleId="Body2">
    <w:name w:val="Body 2"/>
    <w:link w:val="Body2Char"/>
    <w:rsid w:val="00312822"/>
    <w:pPr>
      <w:spacing w:after="180" w:line="336" w:lineRule="auto"/>
    </w:pPr>
    <w:rPr>
      <w:rFonts w:ascii="Hoefler Text" w:eastAsia="Arial Unicode MS" w:hAnsi="Arial Unicode MS" w:cs="Arial Unicode MS"/>
      <w:color w:val="594B3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F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15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A5"/>
    <w:pPr>
      <w:widowControl w:val="0"/>
      <w:jc w:val="both"/>
    </w:pPr>
    <w:rPr>
      <w:rFonts w:eastAsia="宋体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A5"/>
    <w:rPr>
      <w:rFonts w:ascii="Times New Roman" w:eastAsia="宋体" w:hAnsi="Times New Roman" w:cs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A5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5A5"/>
    <w:pPr>
      <w:widowControl w:val="0"/>
      <w:jc w:val="both"/>
    </w:pPr>
    <w:rPr>
      <w:rFonts w:eastAsia="宋体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A5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p1">
    <w:name w:val="p1"/>
    <w:basedOn w:val="Normal"/>
    <w:rsid w:val="00A023B0"/>
    <w:rPr>
      <w:rFonts w:ascii="Helvetica" w:hAnsi="Helvetica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8C500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1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4C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1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4C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4E14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B7EF12-2A6A-4D41-898F-9B3E59DA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1389</Words>
  <Characters>7922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Chen</dc:creator>
  <cp:keywords/>
  <dc:description/>
  <cp:lastModifiedBy>Jun Gong</cp:lastModifiedBy>
  <cp:revision>43</cp:revision>
  <dcterms:created xsi:type="dcterms:W3CDTF">2017-09-30T03:43:00Z</dcterms:created>
  <dcterms:modified xsi:type="dcterms:W3CDTF">2017-10-07T18:50:00Z</dcterms:modified>
</cp:coreProperties>
</file>