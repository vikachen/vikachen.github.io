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B953B" w14:textId="77777777" w:rsidR="00BD034D" w:rsidRDefault="00BD034D"/>
    <w:tbl>
      <w:tblPr>
        <w:tblW w:w="13135" w:type="dxa"/>
        <w:tblInd w:w="-720" w:type="dxa"/>
        <w:tblLook w:val="0000" w:firstRow="0" w:lastRow="0" w:firstColumn="0" w:lastColumn="0" w:noHBand="0" w:noVBand="0"/>
        <w:tblPrChange w:id="0" w:author="Jun Gong" w:date="2017-10-07T23:17:00Z">
          <w:tblPr>
            <w:tblW w:w="10525" w:type="dxa"/>
            <w:tblInd w:w="-720" w:type="dxa"/>
            <w:tblLook w:val="0000" w:firstRow="0" w:lastRow="0" w:firstColumn="0" w:lastColumn="0" w:noHBand="0" w:noVBand="0"/>
          </w:tblPr>
        </w:tblPrChange>
      </w:tblPr>
      <w:tblGrid>
        <w:gridCol w:w="8010"/>
        <w:gridCol w:w="990"/>
        <w:gridCol w:w="1525"/>
        <w:gridCol w:w="2610"/>
        <w:tblGridChange w:id="1">
          <w:tblGrid>
            <w:gridCol w:w="612"/>
            <w:gridCol w:w="612"/>
            <w:gridCol w:w="5"/>
            <w:gridCol w:w="7771"/>
            <w:gridCol w:w="139"/>
            <w:gridCol w:w="5"/>
            <w:gridCol w:w="90"/>
            <w:gridCol w:w="1291"/>
            <w:gridCol w:w="612"/>
            <w:gridCol w:w="612"/>
            <w:gridCol w:w="5"/>
            <w:gridCol w:w="1381"/>
            <w:gridCol w:w="612"/>
            <w:gridCol w:w="612"/>
            <w:gridCol w:w="5"/>
          </w:tblGrid>
        </w:tblGridChange>
      </w:tblGrid>
      <w:tr w:rsidR="00A85C5D" w:rsidRPr="0091735C" w14:paraId="2DA58D52" w14:textId="77777777" w:rsidTr="00C82529">
        <w:trPr>
          <w:gridAfter w:val="1"/>
          <w:wAfter w:w="2610" w:type="dxa"/>
          <w:trHeight w:val="594"/>
          <w:trPrChange w:id="2" w:author="Jun Gong" w:date="2017-10-07T23:17:00Z">
            <w:trPr>
              <w:gridBefore w:val="2"/>
              <w:gridAfter w:val="1"/>
              <w:trHeight w:val="594"/>
            </w:trPr>
          </w:trPrChange>
        </w:trPr>
        <w:tc>
          <w:tcPr>
            <w:tcW w:w="10525" w:type="dxa"/>
            <w:gridSpan w:val="3"/>
            <w:tcBorders>
              <w:bottom w:val="single" w:sz="4" w:space="0" w:color="auto"/>
            </w:tcBorders>
            <w:tcPrChange w:id="3" w:author="Jun Gong" w:date="2017-10-07T23:17:00Z">
              <w:tcPr>
                <w:tcW w:w="10525" w:type="dxa"/>
                <w:gridSpan w:val="8"/>
                <w:tcBorders>
                  <w:bottom w:val="single" w:sz="4" w:space="0" w:color="auto"/>
                </w:tcBorders>
              </w:tcPr>
            </w:tcPrChange>
          </w:tcPr>
          <w:p w14:paraId="356CE54D" w14:textId="67B65521" w:rsidR="00A85C5D" w:rsidRPr="00D42E6D" w:rsidRDefault="00A85C5D" w:rsidP="00575240">
            <w:pPr>
              <w:pStyle w:val="ContactInformation"/>
              <w:contextualSpacing/>
              <w:jc w:val="both"/>
              <w:rPr>
                <w:rFonts w:ascii="Garamond" w:hAnsi="Garamond" w:cs="Arial"/>
                <w:b/>
                <w:sz w:val="32"/>
                <w:szCs w:val="32"/>
              </w:rPr>
            </w:pPr>
            <w:r w:rsidRPr="00085C8D">
              <w:rPr>
                <w:rFonts w:ascii="Garamond" w:hAnsi="Garamond"/>
                <w:b/>
                <w:sz w:val="36"/>
                <w:szCs w:val="32"/>
              </w:rPr>
              <w:t>Shuang</w:t>
            </w:r>
            <w:r w:rsidR="00FC723F" w:rsidRPr="00085C8D">
              <w:rPr>
                <w:rFonts w:ascii="Garamond" w:hAnsi="Garamond" w:hint="eastAsia"/>
                <w:sz w:val="36"/>
                <w:szCs w:val="32"/>
                <w:lang w:eastAsia="zh-CN"/>
              </w:rPr>
              <w:t>（</w:t>
            </w:r>
            <w:r w:rsidR="00FC723F" w:rsidRPr="00085C8D">
              <w:rPr>
                <w:rFonts w:ascii="Garamond" w:hAnsi="Garamond"/>
                <w:b/>
                <w:sz w:val="36"/>
                <w:szCs w:val="32"/>
                <w:lang w:eastAsia="zh-CN"/>
              </w:rPr>
              <w:t>Vika</w:t>
            </w:r>
            <w:r w:rsidR="00FC723F" w:rsidRPr="00085C8D">
              <w:rPr>
                <w:rFonts w:ascii="Garamond" w:hAnsi="Garamond" w:hint="eastAsia"/>
                <w:sz w:val="36"/>
                <w:szCs w:val="32"/>
                <w:lang w:eastAsia="zh-CN"/>
              </w:rPr>
              <w:t>）</w:t>
            </w:r>
            <w:r w:rsidRPr="00085C8D">
              <w:rPr>
                <w:rFonts w:ascii="Garamond" w:hAnsi="Garamond"/>
                <w:b/>
                <w:sz w:val="36"/>
                <w:szCs w:val="32"/>
              </w:rPr>
              <w:t xml:space="preserve"> Chen</w:t>
            </w:r>
          </w:p>
        </w:tc>
      </w:tr>
      <w:tr w:rsidR="00A85C5D" w:rsidRPr="0091735C" w14:paraId="6E8E5B9C" w14:textId="77777777" w:rsidTr="00C82529">
        <w:trPr>
          <w:gridAfter w:val="1"/>
          <w:wAfter w:w="2610" w:type="dxa"/>
          <w:trHeight w:val="872"/>
          <w:trPrChange w:id="4" w:author="Jun Gong" w:date="2017-10-07T23:17:00Z">
            <w:trPr>
              <w:gridBefore w:val="2"/>
              <w:gridAfter w:val="1"/>
              <w:trHeight w:val="872"/>
            </w:trPr>
          </w:trPrChange>
        </w:trPr>
        <w:tc>
          <w:tcPr>
            <w:tcW w:w="10525" w:type="dxa"/>
            <w:gridSpan w:val="3"/>
            <w:tcBorders>
              <w:top w:val="single" w:sz="4" w:space="0" w:color="auto"/>
            </w:tcBorders>
            <w:tcPrChange w:id="5" w:author="Jun Gong" w:date="2017-10-07T23:17:00Z">
              <w:tcPr>
                <w:tcW w:w="10525" w:type="dxa"/>
                <w:gridSpan w:val="8"/>
                <w:tcBorders>
                  <w:top w:val="single" w:sz="4" w:space="0" w:color="auto"/>
                </w:tcBorders>
              </w:tcPr>
            </w:tcPrChange>
          </w:tcPr>
          <w:p w14:paraId="432B4E2B" w14:textId="7D809706" w:rsidR="00A85C5D" w:rsidRPr="0091735C" w:rsidRDefault="007859DD" w:rsidP="00085C8D">
            <w:pPr>
              <w:pStyle w:val="ContactInformation"/>
              <w:spacing w:before="40"/>
              <w:contextualSpacing/>
              <w:rPr>
                <w:rFonts w:ascii="Garamond" w:hAnsi="Garamond" w:cs="Times New Roman"/>
                <w:sz w:val="21"/>
                <w:szCs w:val="21"/>
                <w:lang w:eastAsia="zh-CN"/>
              </w:rPr>
            </w:pP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t>Email: shuangchen1993@hotmail.com</w:t>
            </w:r>
          </w:p>
          <w:p w14:paraId="081B1781" w14:textId="77777777" w:rsidR="00A85C5D" w:rsidRDefault="00A85C5D" w:rsidP="00085C8D">
            <w:pPr>
              <w:pStyle w:val="ContactInformation"/>
              <w:spacing w:before="40"/>
              <w:contextualSpacing/>
              <w:rPr>
                <w:rFonts w:ascii="Garamond" w:hAnsi="Garamond" w:cs="Times New Roman"/>
                <w:sz w:val="21"/>
                <w:szCs w:val="21"/>
                <w:lang w:eastAsia="zh-CN"/>
              </w:rPr>
            </w:pPr>
            <w:r w:rsidRPr="0091735C">
              <w:rPr>
                <w:rFonts w:ascii="Garamond" w:hAnsi="Garamond" w:cs="Times New Roman"/>
                <w:sz w:val="21"/>
                <w:szCs w:val="21"/>
                <w:lang w:eastAsia="zh-CN"/>
              </w:rPr>
              <w:t xml:space="preserve"> Phone: +</w:t>
            </w:r>
            <w:r w:rsidR="007859DD">
              <w:rPr>
                <w:rFonts w:ascii="Garamond" w:hAnsi="Garamond" w:cs="Times New Roman"/>
                <w:sz w:val="21"/>
                <w:szCs w:val="21"/>
                <w:lang w:eastAsia="zh-CN"/>
              </w:rPr>
              <w:t>86-150-1034-6042</w:t>
            </w:r>
          </w:p>
          <w:p w14:paraId="344C4F63" w14:textId="2223D991" w:rsidR="00575240" w:rsidRPr="0091735C" w:rsidRDefault="008C5001" w:rsidP="00085C8D">
            <w:pPr>
              <w:pStyle w:val="ContactInformation"/>
              <w:spacing w:before="40"/>
              <w:contextualSpacing/>
              <w:rPr>
                <w:rFonts w:ascii="Garamond" w:hAnsi="Garamond" w:cs="Times New Roman"/>
                <w:sz w:val="21"/>
                <w:szCs w:val="21"/>
                <w:lang w:eastAsia="zh-CN"/>
              </w:rPr>
            </w:pP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instrText xml:space="preserve"> HYPERLINK "</w:instrText>
            </w:r>
            <w:r w:rsidRPr="00575240">
              <w:rPr>
                <w:rFonts w:ascii="Garamond" w:hAnsi="Garamond" w:cs="Times New Roman"/>
                <w:sz w:val="21"/>
                <w:szCs w:val="21"/>
                <w:lang w:eastAsia="zh-CN"/>
              </w:rPr>
              <w:instrText>https://vikachen.github.io/</w:instrText>
            </w: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instrText xml:space="preserve">" </w:instrText>
            </w: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fldChar w:fldCharType="separate"/>
            </w:r>
            <w:r w:rsidRPr="007061B8">
              <w:rPr>
                <w:rStyle w:val="Hyperlink"/>
                <w:rFonts w:ascii="Garamond" w:hAnsi="Garamond" w:cs="Times New Roman"/>
                <w:sz w:val="21"/>
                <w:szCs w:val="21"/>
                <w:lang w:eastAsia="zh-CN"/>
              </w:rPr>
              <w:t>https://vikachen.github.io/</w:t>
            </w: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BA661A" w:rsidRPr="0091735C" w14:paraId="02C86676" w14:textId="77777777" w:rsidTr="00C82529">
        <w:tblPrEx>
          <w:tblPrExChange w:id="6" w:author="Jun Gong" w:date="2017-10-07T23:17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gridAfter w:val="1"/>
          <w:wAfter w:w="2610" w:type="dxa"/>
          <w:trHeight w:val="846"/>
          <w:trPrChange w:id="7" w:author="Jun Gong" w:date="2017-10-07T23:17:00Z">
            <w:trPr>
              <w:gridBefore w:val="3"/>
              <w:gridAfter w:val="1"/>
              <w:trHeight w:val="837"/>
            </w:trPr>
          </w:trPrChange>
        </w:trPr>
        <w:tc>
          <w:tcPr>
            <w:tcW w:w="10525" w:type="dxa"/>
            <w:gridSpan w:val="3"/>
            <w:tcPrChange w:id="8" w:author="Jun Gong" w:date="2017-10-07T23:17:00Z">
              <w:tcPr>
                <w:tcW w:w="10525" w:type="dxa"/>
                <w:gridSpan w:val="8"/>
              </w:tcPr>
            </w:tcPrChange>
          </w:tcPr>
          <w:p w14:paraId="013253E0" w14:textId="09DFC954" w:rsidR="00575240" w:rsidRPr="00683308" w:rsidRDefault="009E15A5" w:rsidP="009E15A5">
            <w:pPr>
              <w:pStyle w:val="Heading1"/>
              <w:spacing w:line="240" w:lineRule="auto"/>
              <w:ind w:right="-13"/>
              <w:contextualSpacing/>
              <w:rPr>
                <w:rFonts w:ascii="Garamond" w:hAnsi="Garamond"/>
                <w:b w:val="0"/>
                <w:sz w:val="24"/>
                <w:szCs w:val="24"/>
                <w:u w:val="none"/>
              </w:rPr>
            </w:pPr>
            <w:r w:rsidRPr="00683308">
              <w:rPr>
                <w:rFonts w:ascii="Garamond" w:hAnsi="Garamond"/>
                <w:b w:val="0"/>
                <w:sz w:val="24"/>
                <w:szCs w:val="24"/>
                <w:u w:val="none"/>
              </w:rPr>
              <w:t xml:space="preserve">My research interests span a wide spectrum of topics in </w:t>
            </w:r>
            <w:r w:rsidRPr="00B70A80">
              <w:rPr>
                <w:rFonts w:ascii="Garamond" w:hAnsi="Garamond"/>
                <w:sz w:val="24"/>
                <w:szCs w:val="24"/>
                <w:u w:val="none"/>
                <w:rPrChange w:id="9" w:author="Jun Gong" w:date="2017-10-07T13:12:00Z">
                  <w:rPr>
                    <w:rFonts w:ascii="Garamond" w:hAnsi="Garamond"/>
                    <w:b w:val="0"/>
                    <w:sz w:val="24"/>
                    <w:szCs w:val="24"/>
                    <w:u w:val="none"/>
                  </w:rPr>
                </w:rPrChange>
              </w:rPr>
              <w:t>Health Economics</w:t>
            </w:r>
            <w:r w:rsidRPr="00683308">
              <w:rPr>
                <w:rFonts w:ascii="Garamond" w:hAnsi="Garamond"/>
                <w:b w:val="0"/>
                <w:sz w:val="24"/>
                <w:szCs w:val="24"/>
                <w:u w:val="none"/>
              </w:rPr>
              <w:t xml:space="preserve">, with a specific emphasis on </w:t>
            </w:r>
            <w:r w:rsidRPr="00B70A80">
              <w:rPr>
                <w:rFonts w:ascii="Garamond" w:hAnsi="Garamond"/>
                <w:sz w:val="24"/>
                <w:szCs w:val="24"/>
                <w:u w:val="none"/>
                <w:rPrChange w:id="10" w:author="Jun Gong" w:date="2017-10-07T13:12:00Z">
                  <w:rPr>
                    <w:rFonts w:ascii="Garamond" w:hAnsi="Garamond"/>
                    <w:b w:val="0"/>
                    <w:sz w:val="24"/>
                    <w:szCs w:val="24"/>
                    <w:u w:val="none"/>
                  </w:rPr>
                </w:rPrChange>
              </w:rPr>
              <w:t>Phar</w:t>
            </w:r>
            <w:r w:rsidR="00683308" w:rsidRPr="00B70A80">
              <w:rPr>
                <w:rFonts w:ascii="Garamond" w:hAnsi="Garamond"/>
                <w:sz w:val="24"/>
                <w:szCs w:val="24"/>
                <w:u w:val="none"/>
                <w:rPrChange w:id="11" w:author="Jun Gong" w:date="2017-10-07T13:12:00Z">
                  <w:rPr>
                    <w:rFonts w:ascii="Garamond" w:hAnsi="Garamond"/>
                    <w:b w:val="0"/>
                    <w:sz w:val="24"/>
                    <w:szCs w:val="24"/>
                    <w:u w:val="none"/>
                  </w:rPr>
                </w:rPrChange>
              </w:rPr>
              <w:t>maceutical Economics and Policy</w:t>
            </w:r>
            <w:r w:rsidR="00683308">
              <w:rPr>
                <w:rFonts w:ascii="Garamond" w:hAnsi="Garamond"/>
                <w:b w:val="0"/>
                <w:sz w:val="24"/>
                <w:szCs w:val="24"/>
                <w:u w:val="none"/>
              </w:rPr>
              <w:t xml:space="preserve">, </w:t>
            </w:r>
            <w:del w:id="12" w:author="Shuang Chen" w:date="2017-10-08T10:02:00Z">
              <w:r w:rsidRPr="00683308" w:rsidDel="00C64C6D">
                <w:rPr>
                  <w:rFonts w:ascii="Garamond" w:hAnsi="Garamond"/>
                  <w:b w:val="0"/>
                  <w:sz w:val="24"/>
                  <w:szCs w:val="24"/>
                  <w:u w:val="none"/>
                </w:rPr>
                <w:delText xml:space="preserve"> </w:delText>
              </w:r>
            </w:del>
            <w:r w:rsidR="00085C8D" w:rsidRPr="00B70A80">
              <w:rPr>
                <w:rFonts w:ascii="Garamond" w:hAnsi="Garamond"/>
                <w:sz w:val="24"/>
                <w:szCs w:val="24"/>
                <w:u w:val="none"/>
                <w:rPrChange w:id="13" w:author="Jun Gong" w:date="2017-10-07T13:12:00Z">
                  <w:rPr>
                    <w:rFonts w:ascii="Garamond" w:hAnsi="Garamond"/>
                    <w:b w:val="0"/>
                    <w:sz w:val="24"/>
                    <w:szCs w:val="24"/>
                    <w:u w:val="none"/>
                  </w:rPr>
                </w:rPrChange>
              </w:rPr>
              <w:t>Drug Pricing</w:t>
            </w:r>
            <w:r w:rsidR="00085C8D">
              <w:rPr>
                <w:rFonts w:ascii="Garamond" w:hAnsi="Garamond"/>
                <w:b w:val="0"/>
                <w:sz w:val="24"/>
                <w:szCs w:val="24"/>
                <w:u w:val="none"/>
              </w:rPr>
              <w:t xml:space="preserve"> and </w:t>
            </w:r>
            <w:r w:rsidR="008C5001" w:rsidRPr="00B70A80">
              <w:rPr>
                <w:rFonts w:ascii="Garamond" w:hAnsi="Garamond"/>
                <w:sz w:val="24"/>
                <w:szCs w:val="24"/>
                <w:u w:val="none"/>
                <w:rPrChange w:id="14" w:author="Jun Gong" w:date="2017-10-07T13:12:00Z">
                  <w:rPr>
                    <w:rFonts w:ascii="Garamond" w:hAnsi="Garamond"/>
                    <w:b w:val="0"/>
                    <w:sz w:val="24"/>
                    <w:szCs w:val="24"/>
                    <w:u w:val="none"/>
                  </w:rPr>
                </w:rPrChange>
              </w:rPr>
              <w:t>Comparative Effectiveness</w:t>
            </w:r>
            <w:r w:rsidR="008C5001">
              <w:rPr>
                <w:rFonts w:ascii="Garamond" w:hAnsi="Garamond"/>
                <w:b w:val="0"/>
                <w:sz w:val="24"/>
                <w:szCs w:val="24"/>
                <w:u w:val="none"/>
              </w:rPr>
              <w:t>.</w:t>
            </w:r>
          </w:p>
        </w:tc>
      </w:tr>
      <w:tr w:rsidR="00A85C5D" w:rsidRPr="0091735C" w14:paraId="25DC8144" w14:textId="77777777" w:rsidTr="00C82529">
        <w:trPr>
          <w:gridAfter w:val="1"/>
          <w:wAfter w:w="2610" w:type="dxa"/>
          <w:trHeight w:val="288"/>
          <w:trPrChange w:id="15" w:author="Jun Gong" w:date="2017-10-07T23:17:00Z">
            <w:trPr>
              <w:gridBefore w:val="2"/>
              <w:gridAfter w:val="1"/>
              <w:trHeight w:val="288"/>
            </w:trPr>
          </w:trPrChange>
        </w:trPr>
        <w:tc>
          <w:tcPr>
            <w:tcW w:w="10525" w:type="dxa"/>
            <w:gridSpan w:val="3"/>
            <w:tcPrChange w:id="16" w:author="Jun Gong" w:date="2017-10-07T23:17:00Z">
              <w:tcPr>
                <w:tcW w:w="10525" w:type="dxa"/>
                <w:gridSpan w:val="8"/>
              </w:tcPr>
            </w:tcPrChange>
          </w:tcPr>
          <w:p w14:paraId="665D56EC" w14:textId="77777777" w:rsidR="00A85C5D" w:rsidRPr="0091735C" w:rsidRDefault="00A85C5D" w:rsidP="00085C8D">
            <w:pPr>
              <w:pStyle w:val="Heading1"/>
              <w:spacing w:before="20" w:after="20" w:line="240" w:lineRule="auto"/>
              <w:ind w:right="-14"/>
              <w:contextualSpacing/>
              <w:rPr>
                <w:rFonts w:ascii="Garamond" w:hAnsi="Garamond"/>
                <w:b w:val="0"/>
                <w:szCs w:val="21"/>
              </w:rPr>
            </w:pPr>
            <w:r w:rsidRPr="00FE726D">
              <w:rPr>
                <w:rFonts w:ascii="Garamond" w:hAnsi="Garamond"/>
                <w:sz w:val="24"/>
                <w:szCs w:val="22"/>
                <w:rPrChange w:id="17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  <w:t>EDUCATION</w:t>
            </w:r>
          </w:p>
        </w:tc>
      </w:tr>
      <w:tr w:rsidR="00290E69" w:rsidRPr="00B70A80" w14:paraId="1E003F1B" w14:textId="77777777" w:rsidTr="00C82529">
        <w:tblPrEx>
          <w:tblPrExChange w:id="18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60"/>
          <w:trPrChange w:id="19" w:author="Jun Gong" w:date="2017-10-07T23:17:00Z">
            <w:trPr>
              <w:gridBefore w:val="2"/>
              <w:gridAfter w:val="1"/>
              <w:wAfter w:w="2610" w:type="dxa"/>
              <w:trHeight w:val="360"/>
            </w:trPr>
          </w:trPrChange>
        </w:trPr>
        <w:tc>
          <w:tcPr>
            <w:tcW w:w="8010" w:type="dxa"/>
            <w:tcPrChange w:id="20" w:author="Jun Gong" w:date="2017-10-07T23:17:00Z">
              <w:tcPr>
                <w:tcW w:w="7915" w:type="dxa"/>
                <w:gridSpan w:val="3"/>
              </w:tcPr>
            </w:tcPrChange>
          </w:tcPr>
          <w:p w14:paraId="1757C5E7" w14:textId="77777777" w:rsidR="00A85C5D" w:rsidRPr="00B70A80" w:rsidRDefault="00A85C5D" w:rsidP="00E80999">
            <w:pPr>
              <w:pStyle w:val="ContactInformation"/>
              <w:contextualSpacing/>
              <w:jc w:val="left"/>
              <w:rPr>
                <w:rFonts w:ascii="Garamond" w:hAnsi="Garamond" w:cs="Times New Roman"/>
                <w:b/>
                <w:sz w:val="24"/>
                <w:szCs w:val="24"/>
                <w:u w:val="single"/>
                <w:lang w:eastAsia="zh-CN"/>
                <w:rPrChange w:id="21" w:author="Jun Gong" w:date="2017-10-07T13:15:00Z">
                  <w:rPr>
                    <w:rFonts w:ascii="Garamond" w:hAnsi="Garamond" w:cs="Times New Roman"/>
                    <w:b/>
                    <w:sz w:val="21"/>
                    <w:szCs w:val="21"/>
                    <w:u w:val="single"/>
                    <w:lang w:eastAsia="zh-CN"/>
                  </w:rPr>
                </w:rPrChange>
              </w:rPr>
            </w:pPr>
            <w:r w:rsidRPr="00B70A80">
              <w:rPr>
                <w:rFonts w:ascii="Garamond" w:hAnsi="Garamond"/>
                <w:b/>
                <w:bCs/>
                <w:sz w:val="24"/>
                <w:szCs w:val="24"/>
                <w:rPrChange w:id="22" w:author="Jun Gong" w:date="2017-10-07T13:15:00Z">
                  <w:rPr>
                    <w:rFonts w:ascii="Garamond" w:hAnsi="Garamond"/>
                    <w:b/>
                    <w:bCs/>
                    <w:sz w:val="21"/>
                    <w:szCs w:val="21"/>
                  </w:rPr>
                </w:rPrChange>
              </w:rPr>
              <w:t>Geisel School of Medicine at Dartmouth College</w:t>
            </w:r>
            <w:r w:rsidRPr="00B70A80">
              <w:rPr>
                <w:rFonts w:ascii="Garamond" w:hAnsi="Garamond"/>
                <w:bCs/>
                <w:sz w:val="24"/>
                <w:szCs w:val="24"/>
                <w:rPrChange w:id="23" w:author="Jun Gong" w:date="2017-10-07T13:15:00Z">
                  <w:rPr>
                    <w:rFonts w:ascii="Garamond" w:hAnsi="Garamond"/>
                    <w:bCs/>
                    <w:sz w:val="21"/>
                    <w:szCs w:val="21"/>
                  </w:rPr>
                </w:rPrChange>
              </w:rPr>
              <w:t>, Hanover, NH</w:t>
            </w:r>
          </w:p>
        </w:tc>
        <w:tc>
          <w:tcPr>
            <w:tcW w:w="2515" w:type="dxa"/>
            <w:gridSpan w:val="2"/>
            <w:tcPrChange w:id="24" w:author="Jun Gong" w:date="2017-10-07T23:17:00Z">
              <w:tcPr>
                <w:tcW w:w="2610" w:type="dxa"/>
                <w:gridSpan w:val="5"/>
              </w:tcPr>
            </w:tcPrChange>
          </w:tcPr>
          <w:p w14:paraId="1D4FEB3D" w14:textId="6B65BABC" w:rsidR="00A85C5D" w:rsidRPr="00B70A80" w:rsidRDefault="00B66D23" w:rsidP="00B66D23">
            <w:pPr>
              <w:pStyle w:val="ContactInformation"/>
              <w:contextualSpacing/>
              <w:rPr>
                <w:rFonts w:ascii="Garamond" w:hAnsi="Garamond" w:cs="Times New Roman"/>
                <w:b/>
                <w:sz w:val="24"/>
                <w:szCs w:val="24"/>
                <w:u w:val="single"/>
                <w:lang w:eastAsia="zh-CN"/>
                <w:rPrChange w:id="25" w:author="Jun Gong" w:date="2017-10-07T13:15:00Z">
                  <w:rPr>
                    <w:rFonts w:ascii="Garamond" w:hAnsi="Garamond" w:cs="Times New Roman"/>
                    <w:b/>
                    <w:sz w:val="21"/>
                    <w:szCs w:val="21"/>
                    <w:u w:val="single"/>
                    <w:lang w:eastAsia="zh-CN"/>
                  </w:rPr>
                </w:rPrChange>
              </w:rPr>
            </w:pPr>
            <w:r w:rsidRPr="00B70A80">
              <w:rPr>
                <w:rFonts w:ascii="Garamond" w:hAnsi="Garamond"/>
                <w:sz w:val="24"/>
                <w:szCs w:val="24"/>
                <w:rPrChange w:id="26" w:author="Jun Gong" w:date="2017-10-07T13:15:00Z">
                  <w:rPr>
                    <w:rFonts w:ascii="Garamond" w:hAnsi="Garamond"/>
                    <w:sz w:val="21"/>
                    <w:szCs w:val="21"/>
                  </w:rPr>
                </w:rPrChange>
              </w:rPr>
              <w:t>Jul</w:t>
            </w:r>
            <w:ins w:id="27" w:author="Jun Gong" w:date="2017-10-07T13:30:00Z">
              <w:r w:rsidR="00FE726D">
                <w:rPr>
                  <w:rFonts w:ascii="Garamond" w:hAnsi="Garamond"/>
                  <w:sz w:val="24"/>
                  <w:szCs w:val="24"/>
                </w:rPr>
                <w:t>.</w:t>
              </w:r>
            </w:ins>
            <w:del w:id="28" w:author="Jun Gong" w:date="2017-10-07T13:30:00Z">
              <w:r w:rsidRPr="00B70A80" w:rsidDel="00FE726D">
                <w:rPr>
                  <w:rFonts w:ascii="Garamond" w:hAnsi="Garamond"/>
                  <w:sz w:val="24"/>
                  <w:szCs w:val="24"/>
                  <w:rPrChange w:id="29" w:author="Jun Gong" w:date="2017-10-07T13:15:00Z">
                    <w:rPr>
                      <w:rFonts w:ascii="Garamond" w:hAnsi="Garamond"/>
                      <w:sz w:val="21"/>
                      <w:szCs w:val="21"/>
                    </w:rPr>
                  </w:rPrChange>
                </w:rPr>
                <w:delText>y</w:delText>
              </w:r>
            </w:del>
            <w:r w:rsidRPr="00B70A80">
              <w:rPr>
                <w:rFonts w:ascii="Garamond" w:hAnsi="Garamond"/>
                <w:sz w:val="24"/>
                <w:szCs w:val="24"/>
                <w:rPrChange w:id="30" w:author="Jun Gong" w:date="2017-10-07T13:15:00Z">
                  <w:rPr>
                    <w:rFonts w:ascii="Garamond" w:hAnsi="Garamond"/>
                    <w:sz w:val="21"/>
                    <w:szCs w:val="21"/>
                  </w:rPr>
                </w:rPrChange>
              </w:rPr>
              <w:t xml:space="preserve"> 2016—Jun</w:t>
            </w:r>
            <w:ins w:id="31" w:author="Jun Gong" w:date="2017-10-07T13:30:00Z">
              <w:r w:rsidR="00FE726D">
                <w:rPr>
                  <w:rFonts w:ascii="Garamond" w:hAnsi="Garamond"/>
                  <w:sz w:val="24"/>
                  <w:szCs w:val="24"/>
                </w:rPr>
                <w:t>.</w:t>
              </w:r>
            </w:ins>
            <w:del w:id="32" w:author="Jun Gong" w:date="2017-10-07T13:30:00Z">
              <w:r w:rsidRPr="00B70A80" w:rsidDel="00FE726D">
                <w:rPr>
                  <w:rFonts w:ascii="Garamond" w:hAnsi="Garamond"/>
                  <w:sz w:val="24"/>
                  <w:szCs w:val="24"/>
                  <w:rPrChange w:id="33" w:author="Jun Gong" w:date="2017-10-07T13:15:00Z">
                    <w:rPr>
                      <w:rFonts w:ascii="Garamond" w:hAnsi="Garamond"/>
                      <w:sz w:val="21"/>
                      <w:szCs w:val="21"/>
                    </w:rPr>
                  </w:rPrChange>
                </w:rPr>
                <w:delText>e</w:delText>
              </w:r>
            </w:del>
            <w:r w:rsidRPr="00B70A80">
              <w:rPr>
                <w:rFonts w:ascii="Garamond" w:hAnsi="Garamond"/>
                <w:sz w:val="24"/>
                <w:szCs w:val="24"/>
                <w:rPrChange w:id="34" w:author="Jun Gong" w:date="2017-10-07T13:15:00Z">
                  <w:rPr>
                    <w:rFonts w:ascii="Garamond" w:hAnsi="Garamond"/>
                    <w:sz w:val="21"/>
                    <w:szCs w:val="21"/>
                  </w:rPr>
                </w:rPrChange>
              </w:rPr>
              <w:t xml:space="preserve"> 2017</w:t>
            </w:r>
          </w:p>
        </w:tc>
      </w:tr>
      <w:tr w:rsidR="00120A40" w:rsidRPr="0091735C" w14:paraId="37E60BB2" w14:textId="77777777" w:rsidTr="00C82529">
        <w:tblPrEx>
          <w:tblPrExChange w:id="35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42"/>
          <w:trPrChange w:id="36" w:author="Jun Gong" w:date="2017-10-07T23:17:00Z">
            <w:trPr>
              <w:gridBefore w:val="2"/>
              <w:gridAfter w:val="1"/>
              <w:wAfter w:w="2610" w:type="dxa"/>
              <w:trHeight w:val="342"/>
            </w:trPr>
          </w:trPrChange>
        </w:trPr>
        <w:tc>
          <w:tcPr>
            <w:tcW w:w="8010" w:type="dxa"/>
            <w:tcPrChange w:id="37" w:author="Jun Gong" w:date="2017-10-07T23:17:00Z">
              <w:tcPr>
                <w:tcW w:w="7915" w:type="dxa"/>
                <w:gridSpan w:val="3"/>
              </w:tcPr>
            </w:tcPrChange>
          </w:tcPr>
          <w:p w14:paraId="0A81AE47" w14:textId="77777777" w:rsidR="00A85C5D" w:rsidRPr="00DE3ECA" w:rsidRDefault="00A85C5D" w:rsidP="00E80999">
            <w:pPr>
              <w:pStyle w:val="ContactInformation"/>
              <w:contextualSpacing/>
              <w:jc w:val="left"/>
              <w:rPr>
                <w:rFonts w:ascii="Garamond" w:hAnsi="Garamond"/>
                <w:b/>
                <w:bCs/>
                <w:szCs w:val="21"/>
                <w:rPrChange w:id="38" w:author="Jun Gong" w:date="2017-10-07T14:12:00Z">
                  <w:rPr>
                    <w:rFonts w:ascii="Garamond" w:hAnsi="Garamond"/>
                    <w:b/>
                    <w:bCs/>
                    <w:sz w:val="21"/>
                    <w:szCs w:val="21"/>
                  </w:rPr>
                </w:rPrChange>
              </w:rPr>
            </w:pPr>
            <w:r w:rsidRPr="00DE3ECA">
              <w:rPr>
                <w:rFonts w:ascii="Garamond" w:hAnsi="Garamond"/>
                <w:b/>
                <w:bCs/>
                <w:i/>
                <w:szCs w:val="21"/>
                <w:rPrChange w:id="39" w:author="Jun Gong" w:date="2017-10-07T14:12:00Z">
                  <w:rPr>
                    <w:rFonts w:ascii="Garamond" w:hAnsi="Garamond"/>
                    <w:b/>
                    <w:bCs/>
                    <w:i/>
                    <w:sz w:val="21"/>
                    <w:szCs w:val="21"/>
                  </w:rPr>
                </w:rPrChange>
              </w:rPr>
              <w:t>Master of Public Health, Health Policy &amp; Clinical Practice</w:t>
            </w:r>
          </w:p>
        </w:tc>
        <w:tc>
          <w:tcPr>
            <w:tcW w:w="2515" w:type="dxa"/>
            <w:gridSpan w:val="2"/>
            <w:tcPrChange w:id="40" w:author="Jun Gong" w:date="2017-10-07T23:17:00Z">
              <w:tcPr>
                <w:tcW w:w="2610" w:type="dxa"/>
                <w:gridSpan w:val="5"/>
              </w:tcPr>
            </w:tcPrChange>
          </w:tcPr>
          <w:p w14:paraId="2C078780" w14:textId="77777777" w:rsidR="00A85C5D" w:rsidRPr="0091735C" w:rsidRDefault="00A85C5D" w:rsidP="00E80999">
            <w:pPr>
              <w:pStyle w:val="ContactInformation"/>
              <w:contextualSpacing/>
              <w:jc w:val="left"/>
              <w:rPr>
                <w:rFonts w:ascii="Garamond" w:hAnsi="Garamond" w:cs="Times New Roman"/>
                <w:b/>
                <w:sz w:val="21"/>
                <w:szCs w:val="21"/>
                <w:u w:val="single"/>
                <w:lang w:eastAsia="zh-CN"/>
              </w:rPr>
            </w:pPr>
          </w:p>
        </w:tc>
      </w:tr>
      <w:tr w:rsidR="00FE726D" w:rsidRPr="0091735C" w14:paraId="61149F9E" w14:textId="77777777" w:rsidTr="00C82529">
        <w:tblPrEx>
          <w:tblPrExChange w:id="41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846"/>
          <w:trPrChange w:id="42" w:author="Jun Gong" w:date="2017-10-07T23:17:00Z">
            <w:trPr>
              <w:gridBefore w:val="2"/>
              <w:gridAfter w:val="1"/>
              <w:wAfter w:w="2610" w:type="dxa"/>
              <w:trHeight w:val="774"/>
            </w:trPr>
          </w:trPrChange>
        </w:trPr>
        <w:tc>
          <w:tcPr>
            <w:tcW w:w="10525" w:type="dxa"/>
            <w:gridSpan w:val="3"/>
            <w:tcPrChange w:id="43" w:author="Jun Gong" w:date="2017-10-07T23:17:00Z">
              <w:tcPr>
                <w:tcW w:w="10525" w:type="dxa"/>
                <w:gridSpan w:val="8"/>
              </w:tcPr>
            </w:tcPrChange>
          </w:tcPr>
          <w:p w14:paraId="0F5B8F79" w14:textId="7F00A11F" w:rsidR="00A85C5D" w:rsidRPr="006B7D9B" w:rsidRDefault="00A85C5D" w:rsidP="00E80999">
            <w:pPr>
              <w:pStyle w:val="ListParagraph"/>
              <w:numPr>
                <w:ilvl w:val="0"/>
                <w:numId w:val="2"/>
              </w:numPr>
              <w:ind w:left="350" w:hanging="180"/>
              <w:jc w:val="left"/>
              <w:rPr>
                <w:rFonts w:ascii="Garamond" w:hAnsi="Garamond"/>
                <w:sz w:val="22"/>
                <w:szCs w:val="21"/>
                <w:rPrChange w:id="44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</w:pPr>
            <w:r w:rsidRPr="006B7D9B">
              <w:rPr>
                <w:rFonts w:ascii="Garamond" w:hAnsi="Garamond"/>
                <w:b/>
                <w:sz w:val="22"/>
                <w:szCs w:val="21"/>
                <w:rPrChange w:id="45" w:author="Jun Gong" w:date="2017-10-07T23:27:00Z">
                  <w:rPr>
                    <w:rFonts w:ascii="Garamond" w:hAnsi="Garamond"/>
                    <w:b/>
                    <w:szCs w:val="21"/>
                  </w:rPr>
                </w:rPrChange>
              </w:rPr>
              <w:t>Coursework:</w:t>
            </w:r>
            <w:r w:rsidRPr="006B7D9B">
              <w:rPr>
                <w:rFonts w:ascii="Garamond" w:hAnsi="Garamond"/>
                <w:sz w:val="22"/>
                <w:szCs w:val="21"/>
                <w:rPrChange w:id="46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 xml:space="preserve"> Biostatisti</w:t>
            </w:r>
            <w:r w:rsidR="00501846" w:rsidRPr="006B7D9B">
              <w:rPr>
                <w:rFonts w:ascii="Garamond" w:hAnsi="Garamond"/>
                <w:sz w:val="22"/>
                <w:szCs w:val="21"/>
                <w:rPrChange w:id="47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>cs, Epidemiology,</w:t>
            </w:r>
            <w:r w:rsidR="009B1442" w:rsidRPr="006B7D9B">
              <w:rPr>
                <w:rFonts w:ascii="Garamond" w:hAnsi="Garamond"/>
                <w:sz w:val="22"/>
                <w:szCs w:val="21"/>
                <w:rPrChange w:id="48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 xml:space="preserve"> Inferential Method &amp; Systematic Review,</w:t>
            </w:r>
            <w:r w:rsidR="00501846" w:rsidRPr="006B7D9B">
              <w:rPr>
                <w:rFonts w:ascii="Garamond" w:hAnsi="Garamond"/>
                <w:sz w:val="22"/>
                <w:szCs w:val="21"/>
                <w:rPrChange w:id="49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 xml:space="preserve"> Strategic &amp; </w:t>
            </w:r>
            <w:r w:rsidRPr="006B7D9B">
              <w:rPr>
                <w:rFonts w:ascii="Garamond" w:hAnsi="Garamond"/>
                <w:sz w:val="22"/>
                <w:szCs w:val="21"/>
                <w:rPrChange w:id="50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 xml:space="preserve">Financial Management, </w:t>
            </w:r>
            <w:r w:rsidR="009B1442" w:rsidRPr="006B7D9B">
              <w:rPr>
                <w:rFonts w:ascii="Garamond" w:hAnsi="Garamond"/>
                <w:sz w:val="22"/>
                <w:szCs w:val="21"/>
                <w:rPrChange w:id="51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 xml:space="preserve">Decision making &amp; </w:t>
            </w:r>
            <w:r w:rsidR="00D13D78" w:rsidRPr="006B7D9B">
              <w:rPr>
                <w:rFonts w:ascii="Garamond" w:hAnsi="Garamond"/>
                <w:sz w:val="22"/>
                <w:szCs w:val="21"/>
                <w:rPrChange w:id="52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>Cost-effectiveness Analysis</w:t>
            </w:r>
            <w:ins w:id="53" w:author="Jun Gong" w:date="2017-10-07T13:14:00Z">
              <w:r w:rsidR="00B70A80" w:rsidRPr="006B7D9B">
                <w:rPr>
                  <w:rFonts w:ascii="Garamond" w:hAnsi="Garamond"/>
                  <w:sz w:val="22"/>
                  <w:szCs w:val="21"/>
                  <w:rPrChange w:id="54" w:author="Jun Gong" w:date="2017-10-07T23:27:00Z">
                    <w:rPr>
                      <w:rFonts w:ascii="Garamond" w:hAnsi="Garamond"/>
                      <w:szCs w:val="21"/>
                    </w:rPr>
                  </w:rPrChange>
                </w:rPr>
                <w:t>,</w:t>
              </w:r>
            </w:ins>
            <w:del w:id="55" w:author="Jun Gong" w:date="2017-10-07T13:14:00Z">
              <w:r w:rsidRPr="006B7D9B" w:rsidDel="00B70A80">
                <w:rPr>
                  <w:rFonts w:ascii="Garamond" w:hAnsi="Garamond"/>
                  <w:sz w:val="22"/>
                  <w:szCs w:val="21"/>
                  <w:rPrChange w:id="56" w:author="Jun Gong" w:date="2017-10-07T23:27:00Z">
                    <w:rPr>
                      <w:rFonts w:ascii="Garamond" w:hAnsi="Garamond"/>
                      <w:szCs w:val="21"/>
                    </w:rPr>
                  </w:rPrChange>
                </w:rPr>
                <w:delText>;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57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 xml:space="preserve"> </w:t>
            </w:r>
            <w:del w:id="58" w:author="Jun Gong" w:date="2017-10-07T13:32:00Z">
              <w:r w:rsidRPr="006B7D9B" w:rsidDel="00FE726D">
                <w:rPr>
                  <w:rFonts w:ascii="Garamond" w:hAnsi="Garamond"/>
                  <w:sz w:val="22"/>
                  <w:szCs w:val="21"/>
                  <w:rPrChange w:id="59" w:author="Jun Gong" w:date="2017-10-07T23:27:00Z">
                    <w:rPr>
                      <w:rFonts w:ascii="Garamond" w:hAnsi="Garamond"/>
                      <w:szCs w:val="21"/>
                    </w:rPr>
                  </w:rPrChange>
                </w:rPr>
                <w:delText xml:space="preserve">Business of Healthcare, 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60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 xml:space="preserve">Medical Care &amp; </w:t>
            </w:r>
            <w:del w:id="61" w:author="Jun Gong" w:date="2017-10-07T13:31:00Z">
              <w:r w:rsidRPr="006B7D9B" w:rsidDel="00FE726D">
                <w:rPr>
                  <w:rFonts w:ascii="Garamond" w:hAnsi="Garamond"/>
                  <w:sz w:val="22"/>
                  <w:szCs w:val="21"/>
                  <w:rPrChange w:id="62" w:author="Jun Gong" w:date="2017-10-07T23:27:00Z">
                    <w:rPr>
                      <w:rFonts w:ascii="Garamond" w:hAnsi="Garamond"/>
                      <w:szCs w:val="21"/>
                    </w:rPr>
                  </w:rPrChange>
                </w:rPr>
                <w:delText xml:space="preserve">the 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63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>Corp</w:t>
            </w:r>
            <w:r w:rsidR="00141CA2" w:rsidRPr="006B7D9B">
              <w:rPr>
                <w:rFonts w:ascii="Garamond" w:hAnsi="Garamond"/>
                <w:sz w:val="22"/>
                <w:szCs w:val="21"/>
                <w:rPrChange w:id="64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>oration (Tuck Business School)</w:t>
            </w:r>
          </w:p>
          <w:p w14:paraId="70B34603" w14:textId="012EB548" w:rsidR="00A85C5D" w:rsidRPr="006B7D9B" w:rsidDel="00B70A80" w:rsidRDefault="00A85C5D" w:rsidP="00E80999">
            <w:pPr>
              <w:pStyle w:val="ContactInformation"/>
              <w:numPr>
                <w:ilvl w:val="0"/>
                <w:numId w:val="2"/>
              </w:numPr>
              <w:ind w:left="350" w:hanging="180"/>
              <w:contextualSpacing/>
              <w:jc w:val="left"/>
              <w:rPr>
                <w:del w:id="65" w:author="Jun Gong" w:date="2017-10-07T13:14:00Z"/>
                <w:rFonts w:ascii="Garamond" w:hAnsi="Garamond" w:cs="Times New Roman"/>
                <w:b/>
                <w:szCs w:val="21"/>
                <w:u w:val="single"/>
                <w:lang w:eastAsia="zh-CN"/>
                <w:rPrChange w:id="66" w:author="Jun Gong" w:date="2017-10-07T23:27:00Z">
                  <w:rPr>
                    <w:del w:id="67" w:author="Jun Gong" w:date="2017-10-07T13:14:00Z"/>
                    <w:rFonts w:ascii="Garamond" w:hAnsi="Garamond" w:cs="Times New Roman"/>
                    <w:b/>
                    <w:sz w:val="21"/>
                    <w:szCs w:val="21"/>
                    <w:u w:val="single"/>
                    <w:lang w:eastAsia="zh-CN"/>
                  </w:rPr>
                </w:rPrChange>
              </w:rPr>
            </w:pPr>
            <w:del w:id="68" w:author="Jun Gong" w:date="2017-10-07T13:14:00Z">
              <w:r w:rsidRPr="006B7D9B" w:rsidDel="00B70A80">
                <w:rPr>
                  <w:rFonts w:ascii="Garamond" w:hAnsi="Garamond"/>
                  <w:b/>
                  <w:szCs w:val="21"/>
                  <w:rPrChange w:id="69" w:author="Jun Gong" w:date="2017-10-07T23:27:00Z">
                    <w:rPr>
                      <w:rFonts w:ascii="Garamond" w:hAnsi="Garamond"/>
                      <w:b/>
                      <w:sz w:val="21"/>
                      <w:szCs w:val="21"/>
                    </w:rPr>
                  </w:rPrChange>
                </w:rPr>
                <w:delText xml:space="preserve">Projects: </w:delText>
              </w:r>
              <w:r w:rsidRPr="006B7D9B" w:rsidDel="00B70A80">
                <w:rPr>
                  <w:rFonts w:ascii="Garamond" w:hAnsi="Garamond"/>
                  <w:szCs w:val="21"/>
                  <w:rPrChange w:id="70" w:author="Jun Gong" w:date="2017-10-07T23:27:00Z">
                    <w:rPr>
                      <w:rFonts w:ascii="Garamond" w:hAnsi="Garamond"/>
                      <w:sz w:val="21"/>
                      <w:szCs w:val="21"/>
                    </w:rPr>
                  </w:rPrChange>
                </w:rPr>
                <w:delText>Research Assistant at Dartmouth-Hitchcock Medical Center</w:delText>
              </w:r>
            </w:del>
          </w:p>
          <w:p w14:paraId="469BC656" w14:textId="477EE7AD" w:rsidR="00A80C4F" w:rsidRPr="0091735C" w:rsidRDefault="009B011C" w:rsidP="00826194">
            <w:pPr>
              <w:pStyle w:val="ContactInformation"/>
              <w:numPr>
                <w:ilvl w:val="0"/>
                <w:numId w:val="2"/>
              </w:numPr>
              <w:ind w:left="350" w:hanging="180"/>
              <w:contextualSpacing/>
              <w:jc w:val="left"/>
              <w:rPr>
                <w:rFonts w:ascii="Garamond" w:hAnsi="Garamond" w:cs="Times New Roman"/>
                <w:b/>
                <w:sz w:val="21"/>
                <w:szCs w:val="21"/>
                <w:u w:val="single"/>
                <w:lang w:eastAsia="zh-CN"/>
              </w:rPr>
            </w:pPr>
            <w:r w:rsidRPr="006B7D9B">
              <w:rPr>
                <w:rFonts w:ascii="Garamond" w:hAnsi="Garamond"/>
                <w:b/>
                <w:szCs w:val="21"/>
                <w:rPrChange w:id="71" w:author="Jun Gong" w:date="2017-10-07T23:27:00Z">
                  <w:rPr>
                    <w:rFonts w:ascii="Garamond" w:hAnsi="Garamond"/>
                    <w:b/>
                    <w:sz w:val="21"/>
                    <w:szCs w:val="21"/>
                  </w:rPr>
                </w:rPrChange>
              </w:rPr>
              <w:t>Capstone</w:t>
            </w:r>
            <w:r w:rsidR="00A80C4F" w:rsidRPr="006B7D9B">
              <w:rPr>
                <w:rFonts w:ascii="Garamond" w:hAnsi="Garamond"/>
                <w:b/>
                <w:szCs w:val="21"/>
                <w:rPrChange w:id="72" w:author="Jun Gong" w:date="2017-10-07T23:27:00Z">
                  <w:rPr>
                    <w:rFonts w:ascii="Garamond" w:hAnsi="Garamond"/>
                    <w:b/>
                    <w:sz w:val="21"/>
                    <w:szCs w:val="21"/>
                  </w:rPr>
                </w:rPrChange>
              </w:rPr>
              <w:t>:</w:t>
            </w:r>
            <w:r w:rsidR="00A80C4F" w:rsidRPr="006B7D9B">
              <w:rPr>
                <w:rFonts w:ascii="Garamond" w:hAnsi="Garamond" w:cs="Times New Roman"/>
                <w:b/>
                <w:szCs w:val="21"/>
                <w:lang w:eastAsia="zh-CN"/>
                <w:rPrChange w:id="73" w:author="Jun Gong" w:date="2017-10-07T23:27:00Z">
                  <w:rPr>
                    <w:rFonts w:ascii="Garamond" w:hAnsi="Garamond" w:cs="Times New Roman"/>
                    <w:b/>
                    <w:sz w:val="21"/>
                    <w:szCs w:val="21"/>
                    <w:lang w:eastAsia="zh-CN"/>
                  </w:rPr>
                </w:rPrChange>
              </w:rPr>
              <w:t xml:space="preserve"> </w:t>
            </w:r>
            <w:r w:rsidR="00A80C4F" w:rsidRPr="006B7D9B">
              <w:rPr>
                <w:rFonts w:ascii="Garamond" w:hAnsi="Garamond"/>
                <w:szCs w:val="21"/>
                <w:rPrChange w:id="74" w:author="Jun Gong" w:date="2017-10-07T23:27:00Z">
                  <w:rPr>
                    <w:rFonts w:ascii="Garamond" w:hAnsi="Garamond"/>
                    <w:sz w:val="21"/>
                    <w:szCs w:val="21"/>
                  </w:rPr>
                </w:rPrChange>
              </w:rPr>
              <w:t>The Need for Expedited Approval: Policy Recommendation for Oncology and Orphan Drugs in China</w:t>
            </w:r>
            <w:r w:rsidR="00826194" w:rsidRPr="006B7D9B">
              <w:rPr>
                <w:rFonts w:ascii="Garamond" w:hAnsi="Garamond"/>
                <w:szCs w:val="21"/>
                <w:rPrChange w:id="75" w:author="Jun Gong" w:date="2017-10-07T23:27:00Z">
                  <w:rPr>
                    <w:rFonts w:ascii="Garamond" w:hAnsi="Garamond"/>
                    <w:sz w:val="21"/>
                    <w:szCs w:val="21"/>
                  </w:rPr>
                </w:rPrChange>
              </w:rPr>
              <w:t xml:space="preserve"> </w:t>
            </w:r>
          </w:p>
        </w:tc>
      </w:tr>
      <w:tr w:rsidR="00120A40" w:rsidRPr="0091735C" w14:paraId="66F00BFC" w14:textId="77777777" w:rsidTr="00C82529">
        <w:tblPrEx>
          <w:tblPrExChange w:id="76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17"/>
          <w:trPrChange w:id="77" w:author="Jun Gong" w:date="2017-10-07T23:17:00Z">
            <w:trPr>
              <w:gridBefore w:val="2"/>
              <w:gridAfter w:val="1"/>
              <w:wAfter w:w="2610" w:type="dxa"/>
              <w:trHeight w:val="317"/>
            </w:trPr>
          </w:trPrChange>
        </w:trPr>
        <w:tc>
          <w:tcPr>
            <w:tcW w:w="8010" w:type="dxa"/>
            <w:tcPrChange w:id="78" w:author="Jun Gong" w:date="2017-10-07T23:17:00Z">
              <w:tcPr>
                <w:tcW w:w="7915" w:type="dxa"/>
                <w:gridSpan w:val="3"/>
              </w:tcPr>
            </w:tcPrChange>
          </w:tcPr>
          <w:p w14:paraId="6F3C4A16" w14:textId="77777777" w:rsidR="00A85C5D" w:rsidRPr="0091735C" w:rsidRDefault="00A85C5D" w:rsidP="00A85C5D">
            <w:pPr>
              <w:rPr>
                <w:rFonts w:ascii="Garamond" w:hAnsi="Garamond"/>
                <w:b/>
                <w:szCs w:val="21"/>
              </w:rPr>
            </w:pPr>
            <w:r w:rsidRPr="0091735C">
              <w:rPr>
                <w:rFonts w:ascii="Garamond" w:hAnsi="Garamond"/>
                <w:b/>
                <w:bCs/>
                <w:szCs w:val="21"/>
              </w:rPr>
              <w:t xml:space="preserve">Fox School of Business at Temple University, </w:t>
            </w:r>
            <w:r w:rsidRPr="0091735C">
              <w:rPr>
                <w:rFonts w:ascii="Garamond" w:hAnsi="Garamond"/>
                <w:bCs/>
                <w:szCs w:val="21"/>
              </w:rPr>
              <w:t>Philadelphia, PA</w:t>
            </w:r>
          </w:p>
        </w:tc>
        <w:tc>
          <w:tcPr>
            <w:tcW w:w="2515" w:type="dxa"/>
            <w:gridSpan w:val="2"/>
            <w:tcPrChange w:id="79" w:author="Jun Gong" w:date="2017-10-07T23:17:00Z">
              <w:tcPr>
                <w:tcW w:w="2610" w:type="dxa"/>
                <w:gridSpan w:val="5"/>
              </w:tcPr>
            </w:tcPrChange>
          </w:tcPr>
          <w:p w14:paraId="76F31816" w14:textId="2976BD0A" w:rsidR="00A85C5D" w:rsidRPr="0091735C" w:rsidRDefault="00B66D23" w:rsidP="00B66D23">
            <w:pPr>
              <w:jc w:val="right"/>
              <w:rPr>
                <w:rFonts w:ascii="Garamond" w:hAnsi="Garamond"/>
                <w:b/>
                <w:szCs w:val="21"/>
              </w:rPr>
            </w:pPr>
            <w:r w:rsidRPr="0091735C">
              <w:rPr>
                <w:rFonts w:ascii="Garamond" w:hAnsi="Garamond"/>
                <w:szCs w:val="21"/>
              </w:rPr>
              <w:t>Jan</w:t>
            </w:r>
            <w:ins w:id="80" w:author="Jun Gong" w:date="2017-10-07T13:31:00Z">
              <w:r w:rsidR="00FE726D">
                <w:rPr>
                  <w:rFonts w:ascii="Garamond" w:hAnsi="Garamond"/>
                  <w:szCs w:val="21"/>
                </w:rPr>
                <w:t>.</w:t>
              </w:r>
            </w:ins>
            <w:ins w:id="81" w:author="Jun Gong" w:date="2017-10-07T13:43:00Z">
              <w:r w:rsidR="000220EB">
                <w:rPr>
                  <w:rFonts w:ascii="Garamond" w:hAnsi="Garamond"/>
                  <w:szCs w:val="21"/>
                </w:rPr>
                <w:t xml:space="preserve"> 2014</w:t>
              </w:r>
            </w:ins>
            <w:r w:rsidRPr="0091735C">
              <w:rPr>
                <w:rFonts w:ascii="Garamond" w:hAnsi="Garamond"/>
                <w:szCs w:val="21"/>
              </w:rPr>
              <w:t>—Dec</w:t>
            </w:r>
            <w:ins w:id="82" w:author="Jun Gong" w:date="2017-10-07T13:31:00Z">
              <w:r w:rsidR="00FE726D">
                <w:rPr>
                  <w:rFonts w:ascii="Garamond" w:hAnsi="Garamond"/>
                  <w:szCs w:val="21"/>
                </w:rPr>
                <w:t>.</w:t>
              </w:r>
            </w:ins>
            <w:r w:rsidRPr="0091735C">
              <w:rPr>
                <w:rFonts w:ascii="Garamond" w:hAnsi="Garamond"/>
                <w:szCs w:val="21"/>
              </w:rPr>
              <w:t xml:space="preserve"> 2014</w:t>
            </w:r>
          </w:p>
        </w:tc>
      </w:tr>
      <w:tr w:rsidR="00120A40" w:rsidRPr="0091735C" w14:paraId="6EA15F8D" w14:textId="77777777" w:rsidTr="00C82529">
        <w:tblPrEx>
          <w:tblPrExChange w:id="83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17"/>
          <w:trPrChange w:id="84" w:author="Jun Gong" w:date="2017-10-07T23:17:00Z">
            <w:trPr>
              <w:gridBefore w:val="2"/>
              <w:gridAfter w:val="1"/>
              <w:wAfter w:w="2610" w:type="dxa"/>
              <w:trHeight w:val="317"/>
            </w:trPr>
          </w:trPrChange>
        </w:trPr>
        <w:tc>
          <w:tcPr>
            <w:tcW w:w="8010" w:type="dxa"/>
            <w:tcPrChange w:id="85" w:author="Jun Gong" w:date="2017-10-07T23:17:00Z">
              <w:tcPr>
                <w:tcW w:w="7915" w:type="dxa"/>
                <w:gridSpan w:val="3"/>
              </w:tcPr>
            </w:tcPrChange>
          </w:tcPr>
          <w:p w14:paraId="2208B677" w14:textId="77777777" w:rsidR="00A85C5D" w:rsidRPr="00DE3ECA" w:rsidRDefault="00A85C5D" w:rsidP="00A85C5D">
            <w:pPr>
              <w:contextualSpacing/>
              <w:rPr>
                <w:rFonts w:ascii="Garamond" w:hAnsi="Garamond"/>
                <w:sz w:val="22"/>
                <w:szCs w:val="21"/>
                <w:rPrChange w:id="86" w:author="Jun Gong" w:date="2017-10-07T14:12:00Z">
                  <w:rPr>
                    <w:rFonts w:ascii="Garamond" w:hAnsi="Garamond"/>
                    <w:szCs w:val="21"/>
                  </w:rPr>
                </w:rPrChange>
              </w:rPr>
            </w:pPr>
            <w:r w:rsidRPr="00DE3ECA">
              <w:rPr>
                <w:rFonts w:ascii="Garamond" w:hAnsi="Garamond"/>
                <w:b/>
                <w:bCs/>
                <w:i/>
                <w:sz w:val="22"/>
                <w:szCs w:val="21"/>
                <w:rPrChange w:id="87" w:author="Jun Gong" w:date="2017-10-07T14:12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  <w:t>Exchange Program, International Business Administration(IBA)</w:t>
            </w:r>
          </w:p>
        </w:tc>
        <w:tc>
          <w:tcPr>
            <w:tcW w:w="2515" w:type="dxa"/>
            <w:gridSpan w:val="2"/>
            <w:tcPrChange w:id="88" w:author="Jun Gong" w:date="2017-10-07T23:17:00Z">
              <w:tcPr>
                <w:tcW w:w="2610" w:type="dxa"/>
                <w:gridSpan w:val="5"/>
              </w:tcPr>
            </w:tcPrChange>
          </w:tcPr>
          <w:p w14:paraId="434CA6A2" w14:textId="77777777" w:rsidR="00A85C5D" w:rsidRPr="0091735C" w:rsidRDefault="00A85C5D" w:rsidP="00A85C5D">
            <w:pPr>
              <w:rPr>
                <w:rFonts w:ascii="Garamond" w:hAnsi="Garamond"/>
                <w:b/>
                <w:szCs w:val="21"/>
              </w:rPr>
            </w:pPr>
          </w:p>
        </w:tc>
      </w:tr>
      <w:tr w:rsidR="00A85C5D" w:rsidRPr="0091735C" w14:paraId="68CC94EE" w14:textId="77777777" w:rsidTr="00C82529">
        <w:trPr>
          <w:gridAfter w:val="1"/>
          <w:wAfter w:w="2610" w:type="dxa"/>
          <w:trHeight w:val="585"/>
          <w:trPrChange w:id="89" w:author="Jun Gong" w:date="2017-10-07T23:17:00Z">
            <w:trPr>
              <w:gridBefore w:val="2"/>
              <w:gridAfter w:val="1"/>
              <w:trHeight w:val="494"/>
            </w:trPr>
          </w:trPrChange>
        </w:trPr>
        <w:tc>
          <w:tcPr>
            <w:tcW w:w="10525" w:type="dxa"/>
            <w:gridSpan w:val="3"/>
            <w:tcPrChange w:id="90" w:author="Jun Gong" w:date="2017-10-07T23:17:00Z">
              <w:tcPr>
                <w:tcW w:w="10525" w:type="dxa"/>
                <w:gridSpan w:val="8"/>
              </w:tcPr>
            </w:tcPrChange>
          </w:tcPr>
          <w:p w14:paraId="3FDBA819" w14:textId="5DD5C286" w:rsidR="00A85C5D" w:rsidRPr="0091735C" w:rsidRDefault="00A85C5D" w:rsidP="00AA3FFF">
            <w:pPr>
              <w:pStyle w:val="ListParagraph"/>
              <w:numPr>
                <w:ilvl w:val="0"/>
                <w:numId w:val="2"/>
              </w:numPr>
              <w:ind w:left="350" w:hanging="180"/>
              <w:jc w:val="left"/>
              <w:rPr>
                <w:rFonts w:ascii="Garamond" w:hAnsi="Garamond"/>
                <w:b/>
                <w:szCs w:val="21"/>
              </w:rPr>
            </w:pPr>
            <w:r w:rsidRPr="006B7D9B">
              <w:rPr>
                <w:rFonts w:ascii="Garamond" w:hAnsi="Garamond"/>
                <w:b/>
                <w:sz w:val="22"/>
                <w:szCs w:val="21"/>
                <w:rPrChange w:id="91" w:author="Jun Gong" w:date="2017-10-07T23:27:00Z">
                  <w:rPr>
                    <w:rFonts w:ascii="Garamond" w:hAnsi="Garamond"/>
                    <w:b/>
                    <w:szCs w:val="21"/>
                  </w:rPr>
                </w:rPrChange>
              </w:rPr>
              <w:t>Coursework:</w:t>
            </w:r>
            <w:r w:rsidRPr="006B7D9B">
              <w:rPr>
                <w:rFonts w:ascii="Garamond" w:hAnsi="Garamond"/>
                <w:sz w:val="22"/>
                <w:szCs w:val="21"/>
                <w:rPrChange w:id="92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 xml:space="preserve"> </w:t>
            </w:r>
            <w:r w:rsidRPr="006B7D9B">
              <w:rPr>
                <w:rFonts w:ascii="Garamond" w:hAnsi="Garamond"/>
                <w:bCs/>
                <w:sz w:val="22"/>
                <w:szCs w:val="21"/>
                <w:rPrChange w:id="93" w:author="Jun Gong" w:date="2017-10-07T23:27:00Z">
                  <w:rPr>
                    <w:rFonts w:ascii="Garamond" w:hAnsi="Garamond"/>
                    <w:bCs/>
                    <w:szCs w:val="21"/>
                  </w:rPr>
                </w:rPrChange>
              </w:rPr>
              <w:t>International Monetary Economics</w:t>
            </w:r>
            <w:r w:rsidRPr="006B7D9B">
              <w:rPr>
                <w:rFonts w:ascii="Garamond" w:hAnsi="Garamond"/>
                <w:sz w:val="22"/>
                <w:szCs w:val="21"/>
                <w:rPrChange w:id="94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 xml:space="preserve">, Probability &amp; Statistics, </w:t>
            </w:r>
            <w:r w:rsidR="00141CA2" w:rsidRPr="006B7D9B">
              <w:rPr>
                <w:rFonts w:ascii="Garamond" w:hAnsi="Garamond"/>
                <w:sz w:val="22"/>
                <w:szCs w:val="21"/>
                <w:rPrChange w:id="95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 xml:space="preserve">International Business, International Marketing, </w:t>
            </w:r>
            <w:r w:rsidRPr="006B7D9B">
              <w:rPr>
                <w:rFonts w:ascii="Garamond" w:hAnsi="Garamond"/>
                <w:sz w:val="22"/>
                <w:szCs w:val="21"/>
                <w:rPrChange w:id="96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>Introduction to Health Service</w:t>
            </w:r>
            <w:r w:rsidR="00AA3FFF" w:rsidRPr="006B7D9B">
              <w:rPr>
                <w:rFonts w:ascii="Garamond" w:hAnsi="Garamond"/>
                <w:sz w:val="22"/>
                <w:szCs w:val="21"/>
                <w:rPrChange w:id="97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>s Systems</w:t>
            </w:r>
            <w:r w:rsidR="009B1442" w:rsidRPr="006B7D9B">
              <w:rPr>
                <w:rFonts w:ascii="Garamond" w:hAnsi="Garamond"/>
                <w:sz w:val="22"/>
                <w:szCs w:val="21"/>
                <w:rPrChange w:id="98" w:author="Jun Gong" w:date="2017-10-07T23:27:00Z">
                  <w:rPr>
                    <w:rFonts w:ascii="Garamond" w:hAnsi="Garamond"/>
                    <w:szCs w:val="21"/>
                  </w:rPr>
                </w:rPrChange>
              </w:rPr>
              <w:t xml:space="preserve">, Human Biology </w:t>
            </w:r>
          </w:p>
        </w:tc>
      </w:tr>
      <w:tr w:rsidR="00BA661A" w:rsidRPr="0091735C" w14:paraId="62B69FC4" w14:textId="77777777" w:rsidTr="00C82529">
        <w:tblPrEx>
          <w:tblPrExChange w:id="99" w:author="Jun Gong" w:date="2017-10-07T23:17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gridAfter w:val="1"/>
          <w:wAfter w:w="2610" w:type="dxa"/>
          <w:trHeight w:val="317"/>
          <w:trPrChange w:id="100" w:author="Jun Gong" w:date="2017-10-07T23:17:00Z">
            <w:trPr>
              <w:gridBefore w:val="3"/>
              <w:gridAfter w:val="1"/>
              <w:trHeight w:val="317"/>
            </w:trPr>
          </w:trPrChange>
        </w:trPr>
        <w:tc>
          <w:tcPr>
            <w:tcW w:w="8010" w:type="dxa"/>
            <w:tcPrChange w:id="101" w:author="Jun Gong" w:date="2017-10-07T23:17:00Z">
              <w:tcPr>
                <w:tcW w:w="7915" w:type="dxa"/>
                <w:gridSpan w:val="3"/>
              </w:tcPr>
            </w:tcPrChange>
          </w:tcPr>
          <w:p w14:paraId="0B7A641A" w14:textId="77777777" w:rsidR="00A85C5D" w:rsidRPr="0091735C" w:rsidRDefault="00A85C5D" w:rsidP="00A85C5D">
            <w:pPr>
              <w:rPr>
                <w:rFonts w:ascii="Garamond" w:hAnsi="Garamond"/>
                <w:b/>
                <w:szCs w:val="21"/>
              </w:rPr>
            </w:pPr>
            <w:r w:rsidRPr="0091735C">
              <w:rPr>
                <w:rFonts w:ascii="Garamond" w:hAnsi="Garamond"/>
                <w:b/>
                <w:szCs w:val="21"/>
              </w:rPr>
              <w:t>China Pharmaceutical University,</w:t>
            </w:r>
            <w:r w:rsidRPr="0091735C">
              <w:rPr>
                <w:rFonts w:ascii="Garamond" w:hAnsi="Garamond"/>
                <w:szCs w:val="21"/>
              </w:rPr>
              <w:t xml:space="preserve"> Nanjing, China</w:t>
            </w:r>
          </w:p>
        </w:tc>
        <w:tc>
          <w:tcPr>
            <w:tcW w:w="2515" w:type="dxa"/>
            <w:gridSpan w:val="2"/>
            <w:tcPrChange w:id="102" w:author="Jun Gong" w:date="2017-10-07T23:17:00Z">
              <w:tcPr>
                <w:tcW w:w="2610" w:type="dxa"/>
                <w:gridSpan w:val="5"/>
              </w:tcPr>
            </w:tcPrChange>
          </w:tcPr>
          <w:p w14:paraId="715EF3A9" w14:textId="7B026EA4" w:rsidR="00A85C5D" w:rsidRPr="0091735C" w:rsidRDefault="00B66D23" w:rsidP="00B66D23">
            <w:pPr>
              <w:jc w:val="right"/>
              <w:rPr>
                <w:rFonts w:ascii="Garamond" w:hAnsi="Garamond"/>
                <w:b/>
                <w:szCs w:val="21"/>
              </w:rPr>
            </w:pPr>
            <w:r w:rsidRPr="0091735C">
              <w:rPr>
                <w:rFonts w:ascii="Garamond" w:hAnsi="Garamond"/>
                <w:szCs w:val="21"/>
              </w:rPr>
              <w:t>Sep</w:t>
            </w:r>
            <w:ins w:id="103" w:author="Jun Gong" w:date="2017-10-07T13:31:00Z">
              <w:r w:rsidR="00FE726D">
                <w:rPr>
                  <w:rFonts w:ascii="Garamond" w:hAnsi="Garamond"/>
                  <w:szCs w:val="21"/>
                </w:rPr>
                <w:t>.</w:t>
              </w:r>
            </w:ins>
            <w:del w:id="104" w:author="Jun Gong" w:date="2017-10-07T13:30:00Z">
              <w:r w:rsidRPr="0091735C" w:rsidDel="00FE726D">
                <w:rPr>
                  <w:rFonts w:ascii="Garamond" w:hAnsi="Garamond"/>
                  <w:szCs w:val="21"/>
                </w:rPr>
                <w:delText>t</w:delText>
              </w:r>
            </w:del>
            <w:r w:rsidRPr="0091735C">
              <w:rPr>
                <w:rFonts w:ascii="Garamond" w:hAnsi="Garamond"/>
                <w:szCs w:val="21"/>
              </w:rPr>
              <w:t xml:space="preserve"> 2012—Jun</w:t>
            </w:r>
            <w:ins w:id="105" w:author="Jun Gong" w:date="2017-10-07T13:31:00Z">
              <w:r w:rsidR="00FE726D">
                <w:rPr>
                  <w:rFonts w:ascii="Garamond" w:hAnsi="Garamond"/>
                  <w:szCs w:val="21"/>
                </w:rPr>
                <w:t>.</w:t>
              </w:r>
            </w:ins>
            <w:del w:id="106" w:author="Jun Gong" w:date="2017-10-07T13:30:00Z">
              <w:r w:rsidRPr="0091735C" w:rsidDel="00FE726D">
                <w:rPr>
                  <w:rFonts w:ascii="Garamond" w:hAnsi="Garamond"/>
                  <w:szCs w:val="21"/>
                </w:rPr>
                <w:delText>e</w:delText>
              </w:r>
            </w:del>
            <w:r w:rsidRPr="0091735C">
              <w:rPr>
                <w:rFonts w:ascii="Garamond" w:hAnsi="Garamond"/>
                <w:szCs w:val="21"/>
              </w:rPr>
              <w:t xml:space="preserve"> 2016</w:t>
            </w:r>
          </w:p>
        </w:tc>
      </w:tr>
      <w:tr w:rsidR="00BA661A" w:rsidRPr="00BA661A" w14:paraId="5097A526" w14:textId="77777777" w:rsidTr="00C82529">
        <w:tblPrEx>
          <w:tblPrExChange w:id="107" w:author="Jun Gong" w:date="2017-10-07T23:17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gridAfter w:val="1"/>
          <w:wAfter w:w="2610" w:type="dxa"/>
          <w:trHeight w:val="345"/>
          <w:ins w:id="108" w:author="Jun Gong" w:date="2017-10-07T13:20:00Z"/>
          <w:trPrChange w:id="109" w:author="Jun Gong" w:date="2017-10-07T23:17:00Z">
            <w:trPr>
              <w:gridBefore w:val="3"/>
              <w:gridAfter w:val="1"/>
              <w:trHeight w:val="345"/>
            </w:trPr>
          </w:trPrChange>
        </w:trPr>
        <w:tc>
          <w:tcPr>
            <w:tcW w:w="10525" w:type="dxa"/>
            <w:gridSpan w:val="3"/>
            <w:tcPrChange w:id="110" w:author="Jun Gong" w:date="2017-10-07T23:17:00Z">
              <w:tcPr>
                <w:tcW w:w="10525" w:type="dxa"/>
                <w:gridSpan w:val="8"/>
              </w:tcPr>
            </w:tcPrChange>
          </w:tcPr>
          <w:p w14:paraId="4319D1EF" w14:textId="3E7F4560" w:rsidR="00BA661A" w:rsidRPr="00DE3ECA" w:rsidRDefault="00BA661A">
            <w:pPr>
              <w:ind w:left="1440" w:hanging="1440"/>
              <w:contextualSpacing/>
              <w:rPr>
                <w:ins w:id="111" w:author="Jun Gong" w:date="2017-10-07T13:20:00Z"/>
                <w:rFonts w:ascii="Garamond" w:hAnsi="Garamond"/>
                <w:b/>
                <w:bCs/>
                <w:i/>
                <w:sz w:val="22"/>
                <w:szCs w:val="21"/>
                <w:rPrChange w:id="112" w:author="Jun Gong" w:date="2017-10-07T14:12:00Z">
                  <w:rPr>
                    <w:ins w:id="113" w:author="Jun Gong" w:date="2017-10-07T13:20:00Z"/>
                    <w:rFonts w:ascii="Garamond" w:hAnsi="Garamond"/>
                    <w:b/>
                    <w:sz w:val="21"/>
                    <w:szCs w:val="21"/>
                  </w:rPr>
                </w:rPrChange>
              </w:rPr>
              <w:pPrChange w:id="114" w:author="Jun Gong" w:date="2017-10-07T13:20:00Z">
                <w:pPr/>
              </w:pPrChange>
            </w:pPr>
            <w:ins w:id="115" w:author="Jun Gong" w:date="2017-10-07T13:20:00Z">
              <w:r w:rsidRPr="00DE3ECA">
                <w:rPr>
                  <w:rFonts w:ascii="Garamond" w:hAnsi="Garamond"/>
                  <w:b/>
                  <w:bCs/>
                  <w:i/>
                  <w:sz w:val="22"/>
                  <w:szCs w:val="21"/>
                  <w:rPrChange w:id="116" w:author="Jun Gong" w:date="2017-10-07T14:12:00Z">
                    <w:rPr>
                      <w:rFonts w:ascii="Garamond" w:hAnsi="Garamond"/>
                      <w:b/>
                      <w:bCs/>
                      <w:i/>
                      <w:sz w:val="21"/>
                      <w:szCs w:val="21"/>
                    </w:rPr>
                  </w:rPrChange>
                </w:rPr>
                <w:t>Bachelor of Science, International Economics and Pharmaceutical Science</w:t>
              </w:r>
            </w:ins>
          </w:p>
        </w:tc>
      </w:tr>
      <w:tr w:rsidR="00BA661A" w:rsidRPr="00BA661A" w14:paraId="68326694" w14:textId="77777777" w:rsidTr="00C82529">
        <w:tblPrEx>
          <w:tblPrExChange w:id="117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702"/>
          <w:trPrChange w:id="118" w:author="Jun Gong" w:date="2017-10-07T23:17:00Z">
            <w:trPr>
              <w:gridBefore w:val="2"/>
              <w:gridAfter w:val="1"/>
              <w:wAfter w:w="2610" w:type="dxa"/>
              <w:trHeight w:val="657"/>
            </w:trPr>
          </w:trPrChange>
        </w:trPr>
        <w:tc>
          <w:tcPr>
            <w:tcW w:w="10525" w:type="dxa"/>
            <w:gridSpan w:val="3"/>
            <w:tcPrChange w:id="119" w:author="Jun Gong" w:date="2017-10-07T23:17:00Z">
              <w:tcPr>
                <w:tcW w:w="10525" w:type="dxa"/>
                <w:gridSpan w:val="8"/>
              </w:tcPr>
            </w:tcPrChange>
          </w:tcPr>
          <w:p w14:paraId="35786E76" w14:textId="2E80FC46" w:rsidR="00BA661A" w:rsidRPr="00BA661A" w:rsidRDefault="00BA661A">
            <w:pPr>
              <w:pStyle w:val="ListParagraph"/>
              <w:numPr>
                <w:ilvl w:val="0"/>
                <w:numId w:val="2"/>
              </w:numPr>
              <w:ind w:left="350" w:hanging="180"/>
              <w:jc w:val="left"/>
              <w:rPr>
                <w:rFonts w:ascii="Garamond" w:hAnsi="Garamond"/>
                <w:b/>
                <w:szCs w:val="21"/>
                <w:rPrChange w:id="120" w:author="Jun Gong" w:date="2017-10-07T13:16:00Z">
                  <w:rPr>
                    <w:rFonts w:ascii="Garamond" w:hAnsi="Garamond"/>
                    <w:b/>
                    <w:szCs w:val="21"/>
                  </w:rPr>
                </w:rPrChange>
              </w:rPr>
              <w:pPrChange w:id="121" w:author="Jun Gong" w:date="2017-10-07T13:21:00Z">
                <w:pPr/>
              </w:pPrChange>
            </w:pPr>
            <w:del w:id="122" w:author="Jun Gong" w:date="2017-10-07T13:20:00Z">
              <w:r w:rsidRPr="006B7D9B" w:rsidDel="00BA661A">
                <w:rPr>
                  <w:rFonts w:ascii="Garamond" w:hAnsi="Garamond"/>
                  <w:b/>
                  <w:sz w:val="22"/>
                  <w:szCs w:val="21"/>
                  <w:rPrChange w:id="123" w:author="Jun Gong" w:date="2017-10-07T23:27:00Z">
                    <w:rPr>
                      <w:rFonts w:ascii="Garamond" w:hAnsi="Garamond"/>
                      <w:b/>
                      <w:bCs/>
                      <w:i/>
                      <w:szCs w:val="21"/>
                    </w:rPr>
                  </w:rPrChange>
                </w:rPr>
                <w:delText>Bachelor of Science, International Economics and Pharmaceutical Science</w:delText>
              </w:r>
            </w:del>
            <w:ins w:id="124" w:author="Jun Gong" w:date="2017-10-07T13:18:00Z">
              <w:r w:rsidRPr="006B7D9B">
                <w:rPr>
                  <w:rFonts w:ascii="Garamond" w:hAnsi="Garamond"/>
                  <w:b/>
                  <w:sz w:val="22"/>
                  <w:szCs w:val="21"/>
                  <w:rPrChange w:id="125" w:author="Jun Gong" w:date="2017-10-07T23:27:00Z">
                    <w:rPr>
                      <w:rFonts w:ascii="Garamond" w:hAnsi="Garamond"/>
                      <w:b/>
                      <w:szCs w:val="21"/>
                    </w:rPr>
                  </w:rPrChange>
                </w:rPr>
                <w:t xml:space="preserve">Coursework: </w:t>
              </w:r>
              <w:r w:rsidRPr="006B7D9B">
                <w:rPr>
                  <w:rFonts w:ascii="Garamond" w:hAnsi="Garamond"/>
                  <w:sz w:val="22"/>
                  <w:szCs w:val="21"/>
                  <w:rPrChange w:id="126" w:author="Jun Gong" w:date="2017-10-07T23:27:00Z">
                    <w:rPr>
                      <w:rFonts w:ascii="Garamond" w:hAnsi="Garamond"/>
                      <w:szCs w:val="21"/>
                    </w:rPr>
                  </w:rPrChange>
                </w:rPr>
                <w:t>Linear Algebra, Analytical Chemistry &amp; Pharmaceutical Analysis, Pharmacology, Statistics, Macro-Economics, Micro-Economics, Managerial Accounting, GMP</w:t>
              </w:r>
            </w:ins>
          </w:p>
        </w:tc>
      </w:tr>
      <w:tr w:rsidR="00BA661A" w:rsidRPr="0091735C" w:rsidDel="00BA661A" w14:paraId="555C8E85" w14:textId="2D6F5C67" w:rsidTr="00C82529">
        <w:trPr>
          <w:gridAfter w:val="1"/>
          <w:wAfter w:w="2610" w:type="dxa"/>
          <w:trHeight w:val="522"/>
          <w:del w:id="127" w:author="Jun Gong" w:date="2017-10-07T13:18:00Z"/>
          <w:trPrChange w:id="128" w:author="Jun Gong" w:date="2017-10-07T23:17:00Z">
            <w:trPr>
              <w:gridBefore w:val="2"/>
              <w:gridAfter w:val="1"/>
              <w:trHeight w:val="522"/>
            </w:trPr>
          </w:trPrChange>
        </w:trPr>
        <w:tc>
          <w:tcPr>
            <w:tcW w:w="10525" w:type="dxa"/>
            <w:gridSpan w:val="3"/>
            <w:tcPrChange w:id="129" w:author="Jun Gong" w:date="2017-10-07T23:17:00Z">
              <w:tcPr>
                <w:tcW w:w="10525" w:type="dxa"/>
                <w:gridSpan w:val="8"/>
              </w:tcPr>
            </w:tcPrChange>
          </w:tcPr>
          <w:p w14:paraId="3C402FDF" w14:textId="55A41087" w:rsidR="00BA661A" w:rsidRPr="00BA661A" w:rsidDel="00BA661A" w:rsidRDefault="00BA661A">
            <w:pPr>
              <w:pStyle w:val="ListParagraph"/>
              <w:numPr>
                <w:ilvl w:val="0"/>
                <w:numId w:val="2"/>
              </w:numPr>
              <w:ind w:left="0" w:hanging="180"/>
              <w:jc w:val="left"/>
              <w:rPr>
                <w:del w:id="130" w:author="Jun Gong" w:date="2017-10-07T13:18:00Z"/>
                <w:rFonts w:ascii="Garamond" w:hAnsi="Garamond"/>
                <w:b/>
                <w:szCs w:val="21"/>
                <w:rPrChange w:id="131" w:author="Jun Gong" w:date="2017-10-07T13:17:00Z">
                  <w:rPr>
                    <w:del w:id="132" w:author="Jun Gong" w:date="2017-10-07T13:18:00Z"/>
                  </w:rPr>
                </w:rPrChange>
              </w:rPr>
              <w:pPrChange w:id="133" w:author="Jun Gong" w:date="2017-10-07T13:18:00Z">
                <w:pPr>
                  <w:pStyle w:val="ListParagraph"/>
                  <w:numPr>
                    <w:numId w:val="2"/>
                  </w:numPr>
                  <w:ind w:left="350" w:hanging="180"/>
                  <w:jc w:val="left"/>
                </w:pPr>
              </w:pPrChange>
            </w:pPr>
            <w:del w:id="134" w:author="Jun Gong" w:date="2017-10-07T13:18:00Z">
              <w:r w:rsidRPr="0091735C" w:rsidDel="00BA661A">
                <w:rPr>
                  <w:rFonts w:ascii="Garamond" w:hAnsi="Garamond"/>
                  <w:b/>
                  <w:szCs w:val="21"/>
                </w:rPr>
                <w:delText xml:space="preserve">Coursework: </w:delText>
              </w:r>
              <w:r w:rsidRPr="0091735C" w:rsidDel="00BA661A">
                <w:rPr>
                  <w:rFonts w:ascii="Garamond" w:hAnsi="Garamond"/>
                  <w:szCs w:val="21"/>
                </w:rPr>
                <w:delText>Linear Algebra, Analytical Chemi</w:delText>
              </w:r>
              <w:r w:rsidDel="00BA661A">
                <w:rPr>
                  <w:rFonts w:ascii="Garamond" w:hAnsi="Garamond"/>
                  <w:szCs w:val="21"/>
                </w:rPr>
                <w:delText>stry &amp; Pharmaceutical Analysis</w:delText>
              </w:r>
              <w:r w:rsidRPr="0091735C" w:rsidDel="00BA661A">
                <w:rPr>
                  <w:rFonts w:ascii="Garamond" w:hAnsi="Garamond"/>
                  <w:szCs w:val="21"/>
                </w:rPr>
                <w:delText xml:space="preserve">, </w:delText>
              </w:r>
              <w:r w:rsidDel="00BA661A">
                <w:rPr>
                  <w:rFonts w:ascii="Garamond" w:hAnsi="Garamond"/>
                  <w:szCs w:val="21"/>
                </w:rPr>
                <w:delText xml:space="preserve">Pharmacology, </w:delText>
              </w:r>
              <w:r w:rsidRPr="0091735C" w:rsidDel="00BA661A">
                <w:rPr>
                  <w:rFonts w:ascii="Garamond" w:hAnsi="Garamond"/>
                  <w:szCs w:val="21"/>
                </w:rPr>
                <w:delText xml:space="preserve">Statistics, </w:delText>
              </w:r>
              <w:r w:rsidDel="00BA661A">
                <w:rPr>
                  <w:rFonts w:ascii="Garamond" w:hAnsi="Garamond"/>
                  <w:szCs w:val="21"/>
                </w:rPr>
                <w:delText>Macro-</w:delText>
              </w:r>
              <w:r w:rsidRPr="0091735C" w:rsidDel="00BA661A">
                <w:rPr>
                  <w:rFonts w:ascii="Garamond" w:hAnsi="Garamond"/>
                  <w:szCs w:val="21"/>
                </w:rPr>
                <w:delText>Economics,</w:delText>
              </w:r>
              <w:r w:rsidDel="00BA661A">
                <w:rPr>
                  <w:rFonts w:ascii="Garamond" w:hAnsi="Garamond"/>
                  <w:szCs w:val="21"/>
                </w:rPr>
                <w:delText xml:space="preserve"> Micro-</w:delText>
              </w:r>
              <w:r w:rsidRPr="0091735C" w:rsidDel="00BA661A">
                <w:rPr>
                  <w:rFonts w:ascii="Garamond" w:hAnsi="Garamond"/>
                  <w:szCs w:val="21"/>
                </w:rPr>
                <w:delText>Economics</w:delText>
              </w:r>
              <w:r w:rsidDel="00BA661A">
                <w:rPr>
                  <w:rFonts w:ascii="Garamond" w:hAnsi="Garamond"/>
                  <w:szCs w:val="21"/>
                </w:rPr>
                <w:delText>,</w:delText>
              </w:r>
              <w:r w:rsidRPr="0091735C" w:rsidDel="00BA661A">
                <w:rPr>
                  <w:rFonts w:ascii="Garamond" w:hAnsi="Garamond"/>
                  <w:szCs w:val="21"/>
                </w:rPr>
                <w:delText xml:space="preserve"> </w:delText>
              </w:r>
              <w:r w:rsidDel="00BA661A">
                <w:rPr>
                  <w:rFonts w:ascii="Garamond" w:hAnsi="Garamond"/>
                  <w:szCs w:val="21"/>
                </w:rPr>
                <w:delText>Managerial Accounting</w:delText>
              </w:r>
              <w:r w:rsidRPr="0091735C" w:rsidDel="00BA661A">
                <w:rPr>
                  <w:rFonts w:ascii="Garamond" w:hAnsi="Garamond"/>
                  <w:szCs w:val="21"/>
                </w:rPr>
                <w:delText>, GMP</w:delText>
              </w:r>
              <w:r w:rsidDel="00BA661A">
                <w:rPr>
                  <w:rFonts w:ascii="Garamond" w:hAnsi="Garamond"/>
                  <w:szCs w:val="21"/>
                </w:rPr>
                <w:delText>, etc.</w:delText>
              </w:r>
              <w:r w:rsidRPr="0091735C" w:rsidDel="00BA661A">
                <w:rPr>
                  <w:rFonts w:ascii="Garamond" w:hAnsi="Garamond"/>
                  <w:b/>
                  <w:szCs w:val="21"/>
                </w:rPr>
                <w:delText xml:space="preserve"> </w:delText>
              </w:r>
              <w:r w:rsidRPr="00BA661A" w:rsidDel="00BA661A">
                <w:rPr>
                  <w:rFonts w:ascii="Garamond" w:hAnsi="Garamond"/>
                  <w:b/>
                  <w:szCs w:val="21"/>
                  <w:rPrChange w:id="135" w:author="Jun Gong" w:date="2017-10-07T13:17:00Z">
                    <w:rPr/>
                  </w:rPrChange>
                </w:rPr>
                <w:delText xml:space="preserve">  </w:delText>
              </w:r>
            </w:del>
          </w:p>
          <w:p w14:paraId="3D6268E1" w14:textId="7F5F8CCA" w:rsidR="00BA661A" w:rsidRPr="00BA661A" w:rsidDel="00BA661A" w:rsidRDefault="00BA661A">
            <w:pPr>
              <w:rPr>
                <w:del w:id="136" w:author="Jun Gong" w:date="2017-10-07T13:16:00Z"/>
                <w:rFonts w:ascii="Garamond" w:hAnsi="Garamond"/>
                <w:b/>
                <w:szCs w:val="21"/>
                <w:rPrChange w:id="137" w:author="Jun Gong" w:date="2017-10-07T13:17:00Z">
                  <w:rPr>
                    <w:del w:id="138" w:author="Jun Gong" w:date="2017-10-07T13:16:00Z"/>
                    <w:b/>
                  </w:rPr>
                </w:rPrChange>
              </w:rPr>
              <w:pPrChange w:id="139" w:author="Jun Gong" w:date="2017-10-07T13:17:00Z">
                <w:pPr>
                  <w:pStyle w:val="ListParagraph"/>
                  <w:numPr>
                    <w:numId w:val="2"/>
                  </w:numPr>
                  <w:ind w:left="350" w:hanging="180"/>
                  <w:jc w:val="left"/>
                </w:pPr>
              </w:pPrChange>
            </w:pPr>
            <w:del w:id="140" w:author="Jun Gong" w:date="2017-10-07T13:17:00Z">
              <w:r w:rsidRPr="00BA661A" w:rsidDel="00BA661A">
                <w:rPr>
                  <w:rFonts w:ascii="Garamond" w:hAnsi="Garamond"/>
                  <w:b/>
                  <w:color w:val="000000"/>
                  <w:sz w:val="22"/>
                  <w:szCs w:val="21"/>
                  <w:rPrChange w:id="141" w:author="Jun Gong" w:date="2017-10-07T13:17:00Z">
                    <w:rPr>
                      <w:b/>
                    </w:rPr>
                  </w:rPrChange>
                </w:rPr>
                <w:delText>Volunteering</w:delText>
              </w:r>
              <w:r w:rsidRPr="00BA661A" w:rsidDel="00BA661A">
                <w:rPr>
                  <w:rFonts w:ascii="Garamond" w:hAnsi="Garamond"/>
                  <w:color w:val="000000"/>
                  <w:sz w:val="22"/>
                  <w:szCs w:val="21"/>
                  <w:rPrChange w:id="142" w:author="Jun Gong" w:date="2017-10-07T13:17:00Z">
                    <w:rPr/>
                  </w:rPrChange>
                </w:rPr>
                <w:delText>: Pharmaceutical information service in Shangyuantang Pharmacy, Nanjing</w:delText>
              </w:r>
            </w:del>
          </w:p>
          <w:p w14:paraId="17593BEC" w14:textId="121AE928" w:rsidR="00BA661A" w:rsidRPr="004F5A4A" w:rsidDel="00BA661A" w:rsidRDefault="00BA661A">
            <w:pPr>
              <w:ind w:left="170"/>
              <w:rPr>
                <w:del w:id="143" w:author="Jun Gong" w:date="2017-10-07T13:18:00Z"/>
                <w:b/>
              </w:rPr>
              <w:pPrChange w:id="144" w:author="Jun Gong" w:date="2017-10-07T13:17:00Z">
                <w:pPr>
                  <w:pStyle w:val="ListParagraph"/>
                  <w:numPr>
                    <w:numId w:val="2"/>
                  </w:numPr>
                  <w:ind w:left="350" w:hanging="180"/>
                  <w:jc w:val="left"/>
                </w:pPr>
              </w:pPrChange>
            </w:pPr>
            <w:del w:id="145" w:author="Jun Gong" w:date="2017-10-07T13:16:00Z">
              <w:r w:rsidRPr="00BA661A" w:rsidDel="00BA661A">
                <w:rPr>
                  <w:b/>
                </w:rPr>
                <w:delText>Campus activity:</w:delText>
              </w:r>
              <w:r w:rsidRPr="004F5A4A" w:rsidDel="00BA661A">
                <w:rPr>
                  <w:b/>
                </w:rPr>
                <w:delText xml:space="preserve"> </w:delText>
              </w:r>
              <w:r w:rsidRPr="004F5A4A" w:rsidDel="00BA661A">
                <w:delText xml:space="preserve">Chair of Social Practice Department at China Pharmaceutical University Student Union </w:delText>
              </w:r>
            </w:del>
          </w:p>
        </w:tc>
      </w:tr>
      <w:tr w:rsidR="00BA661A" w:rsidRPr="0091735C" w14:paraId="07376031" w14:textId="77777777" w:rsidTr="00C82529">
        <w:trPr>
          <w:gridAfter w:val="1"/>
          <w:wAfter w:w="2610" w:type="dxa"/>
          <w:trHeight w:val="288"/>
          <w:trPrChange w:id="146" w:author="Jun Gong" w:date="2017-10-07T23:17:00Z">
            <w:trPr>
              <w:gridBefore w:val="2"/>
              <w:gridAfter w:val="1"/>
              <w:trHeight w:val="288"/>
            </w:trPr>
          </w:trPrChange>
        </w:trPr>
        <w:tc>
          <w:tcPr>
            <w:tcW w:w="10525" w:type="dxa"/>
            <w:gridSpan w:val="3"/>
            <w:tcPrChange w:id="147" w:author="Jun Gong" w:date="2017-10-07T23:17:00Z">
              <w:tcPr>
                <w:tcW w:w="10525" w:type="dxa"/>
                <w:gridSpan w:val="8"/>
              </w:tcPr>
            </w:tcPrChange>
          </w:tcPr>
          <w:p w14:paraId="59A0C1CB" w14:textId="7271EA4D" w:rsidR="00BA661A" w:rsidRPr="00FE726D" w:rsidRDefault="00BA661A" w:rsidP="00F85220">
            <w:pPr>
              <w:pStyle w:val="Heading1"/>
              <w:spacing w:line="240" w:lineRule="auto"/>
              <w:contextualSpacing/>
              <w:rPr>
                <w:rFonts w:ascii="Garamond" w:hAnsi="Garamond"/>
                <w:sz w:val="24"/>
                <w:szCs w:val="22"/>
                <w:rPrChange w:id="148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</w:pPr>
            <w:r w:rsidRPr="00FE726D">
              <w:rPr>
                <w:rFonts w:ascii="Garamond" w:hAnsi="Garamond"/>
                <w:sz w:val="24"/>
                <w:szCs w:val="22"/>
                <w:rPrChange w:id="149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  <w:t>RESEARCH PROJECTS</w:t>
            </w:r>
          </w:p>
        </w:tc>
      </w:tr>
      <w:tr w:rsidR="004E14C3" w:rsidRPr="0091735C" w14:paraId="0D346F85" w14:textId="77777777" w:rsidTr="00C82529">
        <w:tblPrEx>
          <w:tblPrExChange w:id="150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4995"/>
          <w:trPrChange w:id="151" w:author="Jun Gong" w:date="2017-10-07T23:17:00Z">
            <w:trPr>
              <w:gridBefore w:val="2"/>
              <w:gridAfter w:val="1"/>
              <w:wAfter w:w="2610" w:type="dxa"/>
              <w:trHeight w:val="3852"/>
            </w:trPr>
          </w:trPrChange>
        </w:trPr>
        <w:tc>
          <w:tcPr>
            <w:tcW w:w="10525" w:type="dxa"/>
            <w:gridSpan w:val="3"/>
            <w:tcPrChange w:id="152" w:author="Jun Gong" w:date="2017-10-07T23:17:00Z">
              <w:tcPr>
                <w:tcW w:w="10525" w:type="dxa"/>
                <w:gridSpan w:val="8"/>
              </w:tcPr>
            </w:tcPrChange>
          </w:tcPr>
          <w:p w14:paraId="33A09407" w14:textId="5AFEC5CE" w:rsidR="0019367A" w:rsidRPr="0019367A" w:rsidRDefault="0019367A" w:rsidP="00715474">
            <w:pPr>
              <w:pStyle w:val="ListParagraph"/>
              <w:numPr>
                <w:ilvl w:val="0"/>
                <w:numId w:val="16"/>
              </w:numPr>
              <w:rPr>
                <w:ins w:id="153" w:author="Shuang Chen" w:date="2017-10-08T10:12:00Z"/>
                <w:rFonts w:ascii="Garamond" w:eastAsiaTheme="minorEastAsia" w:hAnsi="Garamond"/>
                <w:b/>
                <w:kern w:val="0"/>
                <w:sz w:val="22"/>
                <w:szCs w:val="21"/>
                <w:rPrChange w:id="154" w:author="Shuang Chen" w:date="2017-10-08T10:12:00Z">
                  <w:rPr>
                    <w:ins w:id="155" w:author="Shuang Chen" w:date="2017-10-08T10:12:00Z"/>
                    <w:rFonts w:ascii="Garamond" w:hAnsi="Garamond"/>
                    <w:b/>
                    <w:sz w:val="22"/>
                    <w:szCs w:val="21"/>
                  </w:rPr>
                </w:rPrChange>
              </w:rPr>
            </w:pPr>
            <w:ins w:id="156" w:author="Shuang Chen" w:date="2017-10-08T10:12:00Z">
              <w:r w:rsidRPr="0019367A">
                <w:rPr>
                  <w:rFonts w:ascii="Garamond" w:hAnsi="Garamond"/>
                  <w:b/>
                  <w:sz w:val="22"/>
                  <w:szCs w:val="21"/>
                  <w:rPrChange w:id="157" w:author="Shuang Chen" w:date="2017-10-08T10:12:00Z">
                    <w:rPr>
                      <w:rFonts w:ascii="Garamond" w:hAnsi="Garamond"/>
                      <w:szCs w:val="21"/>
                    </w:rPr>
                  </w:rPrChange>
                </w:rPr>
                <w:t>The Need for Expedited Approval: Policy Recommendation for Oncology and Orphan Drugs in China</w:t>
              </w:r>
            </w:ins>
          </w:p>
          <w:p w14:paraId="284FAA68" w14:textId="7B713732" w:rsidR="00A5125C" w:rsidRPr="006B7D9B" w:rsidRDefault="0019367A">
            <w:pPr>
              <w:numPr>
                <w:ilvl w:val="0"/>
                <w:numId w:val="4"/>
              </w:numPr>
              <w:contextualSpacing/>
              <w:rPr>
                <w:ins w:id="158" w:author="Jun Gong" w:date="2017-10-07T22:42:00Z"/>
                <w:rFonts w:ascii="Garamond" w:hAnsi="Garamond"/>
                <w:sz w:val="22"/>
                <w:szCs w:val="21"/>
                <w:rPrChange w:id="159" w:author="Jun Gong" w:date="2017-10-07T23:27:00Z">
                  <w:rPr>
                    <w:ins w:id="160" w:author="Jun Gong" w:date="2017-10-07T22:42:00Z"/>
                    <w:rFonts w:ascii="Garamond" w:hAnsi="Garamond"/>
                    <w:sz w:val="22"/>
                    <w:szCs w:val="21"/>
                  </w:rPr>
                </w:rPrChange>
              </w:rPr>
              <w:pPrChange w:id="161" w:author="Shuang Chen" w:date="2017-10-08T10:12:00Z">
                <w:pPr>
                  <w:pStyle w:val="ListParagraph"/>
                  <w:numPr>
                    <w:numId w:val="16"/>
                  </w:numPr>
                  <w:ind w:left="540" w:hanging="360"/>
                </w:pPr>
              </w:pPrChange>
            </w:pPr>
            <w:ins w:id="162" w:author="Shuang Chen" w:date="2017-10-08T10:13:00Z">
              <w:r w:rsidRPr="006B7D9B">
                <w:rPr>
                  <w:rFonts w:ascii="Garamond" w:hAnsi="Garamond"/>
                  <w:sz w:val="22"/>
                  <w:szCs w:val="21"/>
                  <w:rPrChange w:id="163" w:author="Jun Gong" w:date="2017-10-07T23:27:00Z">
                    <w:rPr>
                      <w:rFonts w:ascii="Garamond" w:hAnsi="Garamond"/>
                      <w:b/>
                      <w:sz w:val="22"/>
                      <w:szCs w:val="21"/>
                    </w:rPr>
                  </w:rPrChange>
                </w:rPr>
                <w:t xml:space="preserve">Conducted </w:t>
              </w:r>
              <w:r w:rsidR="00B21BC7" w:rsidRPr="006B7D9B">
                <w:rPr>
                  <w:rFonts w:ascii="Garamond" w:hAnsi="Garamond"/>
                  <w:sz w:val="22"/>
                  <w:szCs w:val="21"/>
                  <w:rPrChange w:id="164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policy systematic review</w:t>
              </w:r>
            </w:ins>
            <w:ins w:id="165" w:author="Shuang Chen" w:date="2017-10-08T10:22:00Z">
              <w:r w:rsidR="00B21BC7" w:rsidRPr="006B7D9B">
                <w:rPr>
                  <w:rFonts w:ascii="Helvetica" w:hAnsi="Helvetica" w:cstheme="minorBidi"/>
                  <w:rPrChange w:id="166" w:author="Jun Gong" w:date="2017-10-07T23:27:00Z">
                    <w:rPr>
                      <w:rFonts w:ascii="Helvetica" w:hAnsi="Helvetica" w:cstheme="minorBidi"/>
                    </w:rPr>
                  </w:rPrChange>
                </w:rPr>
                <w:t xml:space="preserve"> </w:t>
              </w:r>
              <w:r w:rsidR="00B21BC7" w:rsidRPr="006B7D9B">
                <w:rPr>
                  <w:rFonts w:ascii="Garamond" w:hAnsi="Garamond"/>
                  <w:sz w:val="22"/>
                  <w:szCs w:val="21"/>
                  <w:rPrChange w:id="167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to analyze how expedited approvals apply on oncology and orphan drugs in the U</w:t>
              </w:r>
            </w:ins>
            <w:ins w:id="168" w:author="Jun Gong" w:date="2017-10-07T22:43:00Z">
              <w:r w:rsidR="00A5125C" w:rsidRPr="006B7D9B">
                <w:rPr>
                  <w:rFonts w:ascii="Garamond" w:hAnsi="Garamond"/>
                  <w:sz w:val="22"/>
                  <w:szCs w:val="21"/>
                  <w:rPrChange w:id="169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.</w:t>
              </w:r>
            </w:ins>
            <w:ins w:id="170" w:author="Shuang Chen" w:date="2017-10-08T10:22:00Z">
              <w:r w:rsidR="00B21BC7" w:rsidRPr="006B7D9B">
                <w:rPr>
                  <w:rFonts w:ascii="Garamond" w:hAnsi="Garamond"/>
                  <w:sz w:val="22"/>
                  <w:szCs w:val="21"/>
                  <w:rPrChange w:id="171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S</w:t>
              </w:r>
            </w:ins>
            <w:ins w:id="172" w:author="Jun Gong" w:date="2017-10-07T22:43:00Z">
              <w:r w:rsidR="00A5125C" w:rsidRPr="006B7D9B">
                <w:rPr>
                  <w:rFonts w:ascii="Garamond" w:hAnsi="Garamond"/>
                  <w:sz w:val="22"/>
                  <w:szCs w:val="21"/>
                  <w:rPrChange w:id="173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.</w:t>
              </w:r>
            </w:ins>
            <w:ins w:id="174" w:author="Shuang Chen" w:date="2017-10-08T10:13:00Z">
              <w:del w:id="175" w:author="Jun Gong" w:date="2017-10-07T22:42:00Z">
                <w:r w:rsidR="00B21BC7" w:rsidRPr="006B7D9B" w:rsidDel="00A5125C">
                  <w:rPr>
                    <w:rFonts w:ascii="Garamond" w:hAnsi="Garamond"/>
                    <w:sz w:val="22"/>
                    <w:szCs w:val="21"/>
                    <w:rPrChange w:id="176" w:author="Jun Gong" w:date="2017-10-07T23:27:00Z">
                      <w:rPr>
                        <w:rFonts w:ascii="Garamond" w:hAnsi="Garamond"/>
                        <w:sz w:val="22"/>
                        <w:szCs w:val="21"/>
                      </w:rPr>
                    </w:rPrChange>
                  </w:rPr>
                  <w:delText xml:space="preserve">; </w:delText>
                </w:r>
              </w:del>
            </w:ins>
          </w:p>
          <w:p w14:paraId="7713342F" w14:textId="77777777" w:rsidR="00A5125C" w:rsidRPr="006B7D9B" w:rsidRDefault="00B21BC7">
            <w:pPr>
              <w:numPr>
                <w:ilvl w:val="0"/>
                <w:numId w:val="4"/>
              </w:numPr>
              <w:contextualSpacing/>
              <w:rPr>
                <w:ins w:id="177" w:author="Jun Gong" w:date="2017-10-07T22:42:00Z"/>
                <w:rFonts w:ascii="Garamond" w:hAnsi="Garamond"/>
                <w:sz w:val="22"/>
                <w:szCs w:val="21"/>
                <w:rPrChange w:id="178" w:author="Jun Gong" w:date="2017-10-07T23:27:00Z">
                  <w:rPr>
                    <w:ins w:id="179" w:author="Jun Gong" w:date="2017-10-07T22:42:00Z"/>
                    <w:rFonts w:ascii="Helvetica" w:hAnsi="Helvetica" w:cstheme="minorBidi"/>
                  </w:rPr>
                </w:rPrChange>
              </w:rPr>
              <w:pPrChange w:id="180" w:author="Shuang Chen" w:date="2017-10-08T10:12:00Z">
                <w:pPr>
                  <w:pStyle w:val="ListParagraph"/>
                  <w:numPr>
                    <w:numId w:val="16"/>
                  </w:numPr>
                  <w:ind w:left="540" w:hanging="360"/>
                </w:pPr>
              </w:pPrChange>
            </w:pPr>
            <w:ins w:id="181" w:author="Shuang Chen" w:date="2017-10-08T10:13:00Z">
              <w:r w:rsidRPr="006B7D9B">
                <w:rPr>
                  <w:rFonts w:ascii="Garamond" w:hAnsi="Garamond"/>
                  <w:sz w:val="22"/>
                  <w:szCs w:val="21"/>
                  <w:rPrChange w:id="182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Assessed included studies quality and synthesized the findings</w:t>
              </w:r>
            </w:ins>
            <w:ins w:id="183" w:author="Shuang Chen" w:date="2017-10-08T10:23:00Z">
              <w:del w:id="184" w:author="Jun Gong" w:date="2017-10-07T22:42:00Z">
                <w:r w:rsidRPr="006B7D9B" w:rsidDel="00A5125C">
                  <w:rPr>
                    <w:rFonts w:ascii="Garamond" w:hAnsi="Garamond"/>
                    <w:sz w:val="22"/>
                    <w:szCs w:val="21"/>
                    <w:rPrChange w:id="185" w:author="Jun Gong" w:date="2017-10-07T23:27:00Z">
                      <w:rPr>
                        <w:rFonts w:ascii="Garamond" w:hAnsi="Garamond"/>
                        <w:sz w:val="22"/>
                        <w:szCs w:val="21"/>
                      </w:rPr>
                    </w:rPrChange>
                  </w:rPr>
                  <w:delText>;</w:delText>
                </w:r>
                <w:r w:rsidRPr="006B7D9B" w:rsidDel="00A5125C">
                  <w:rPr>
                    <w:rFonts w:ascii="Helvetica" w:hAnsi="Helvetica" w:cstheme="minorBidi"/>
                    <w:rPrChange w:id="186" w:author="Jun Gong" w:date="2017-10-07T23:27:00Z">
                      <w:rPr>
                        <w:rFonts w:ascii="Helvetica" w:hAnsi="Helvetica" w:cstheme="minorBidi"/>
                      </w:rPr>
                    </w:rPrChange>
                  </w:rPr>
                  <w:delText xml:space="preserve"> </w:delText>
                </w:r>
              </w:del>
            </w:ins>
          </w:p>
          <w:p w14:paraId="3E29A795" w14:textId="45A2C070" w:rsidR="0019367A" w:rsidRPr="006B7D9B" w:rsidRDefault="00891F90">
            <w:pPr>
              <w:numPr>
                <w:ilvl w:val="0"/>
                <w:numId w:val="4"/>
              </w:numPr>
              <w:contextualSpacing/>
              <w:rPr>
                <w:ins w:id="187" w:author="Shuang Chen" w:date="2017-10-08T10:13:00Z"/>
                <w:rFonts w:ascii="Garamond" w:hAnsi="Garamond"/>
                <w:sz w:val="22"/>
                <w:szCs w:val="21"/>
                <w:rPrChange w:id="188" w:author="Jun Gong" w:date="2017-10-07T23:27:00Z">
                  <w:rPr>
                    <w:ins w:id="189" w:author="Shuang Chen" w:date="2017-10-08T10:13:00Z"/>
                    <w:rFonts w:ascii="Garamond" w:hAnsi="Garamond"/>
                    <w:sz w:val="22"/>
                    <w:szCs w:val="21"/>
                  </w:rPr>
                </w:rPrChange>
              </w:rPr>
              <w:pPrChange w:id="190" w:author="Shuang Chen" w:date="2017-10-08T10:12:00Z">
                <w:pPr>
                  <w:pStyle w:val="ListParagraph"/>
                  <w:numPr>
                    <w:numId w:val="16"/>
                  </w:numPr>
                  <w:ind w:left="540" w:hanging="360"/>
                </w:pPr>
              </w:pPrChange>
            </w:pPr>
            <w:ins w:id="191" w:author="Jun Gong" w:date="2017-10-07T22:58:00Z">
              <w:r w:rsidRPr="006B7D9B">
                <w:rPr>
                  <w:rFonts w:ascii="Garamond" w:hAnsi="Garamond"/>
                  <w:sz w:val="22"/>
                  <w:szCs w:val="21"/>
                  <w:rPrChange w:id="192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P</w:t>
              </w:r>
            </w:ins>
            <w:ins w:id="193" w:author="Shuang Chen" w:date="2017-10-08T10:23:00Z">
              <w:del w:id="194" w:author="Jun Gong" w:date="2017-10-07T22:58:00Z">
                <w:r w:rsidR="00B21BC7" w:rsidRPr="006B7D9B" w:rsidDel="00891F90">
                  <w:rPr>
                    <w:rFonts w:ascii="Garamond" w:hAnsi="Garamond"/>
                    <w:sz w:val="22"/>
                    <w:szCs w:val="21"/>
                    <w:rPrChange w:id="195" w:author="Jun Gong" w:date="2017-10-07T23:27:00Z">
                      <w:rPr>
                        <w:rFonts w:ascii="Garamond" w:hAnsi="Garamond"/>
                        <w:sz w:val="22"/>
                        <w:szCs w:val="21"/>
                      </w:rPr>
                    </w:rPrChange>
                  </w:rPr>
                  <w:delText>p</w:delText>
                </w:r>
              </w:del>
              <w:r w:rsidR="00B21BC7" w:rsidRPr="006B7D9B">
                <w:rPr>
                  <w:rFonts w:ascii="Garamond" w:hAnsi="Garamond"/>
                  <w:sz w:val="22"/>
                  <w:szCs w:val="21"/>
                  <w:rPrChange w:id="196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roposed recommendations that include developing a dialogue mechanism between sponsors and CFDA</w:t>
              </w:r>
            </w:ins>
          </w:p>
          <w:p w14:paraId="44C52A91" w14:textId="6CB01853" w:rsidR="00B21BC7" w:rsidRPr="006B7D9B" w:rsidRDefault="00B21BC7">
            <w:pPr>
              <w:numPr>
                <w:ilvl w:val="0"/>
                <w:numId w:val="4"/>
              </w:numPr>
              <w:contextualSpacing/>
              <w:rPr>
                <w:ins w:id="197" w:author="Shuang Chen" w:date="2017-10-08T10:11:00Z"/>
                <w:rFonts w:ascii="Garamond" w:hAnsi="Garamond"/>
                <w:sz w:val="22"/>
                <w:szCs w:val="21"/>
                <w:rPrChange w:id="198" w:author="Jun Gong" w:date="2017-10-07T23:27:00Z">
                  <w:rPr>
                    <w:ins w:id="199" w:author="Shuang Chen" w:date="2017-10-08T10:11:00Z"/>
                    <w:rFonts w:ascii="Garamond" w:hAnsi="Garamond"/>
                    <w:b/>
                    <w:sz w:val="22"/>
                    <w:szCs w:val="21"/>
                  </w:rPr>
                </w:rPrChange>
              </w:rPr>
              <w:pPrChange w:id="200" w:author="Shuang Chen" w:date="2017-10-08T10:12:00Z">
                <w:pPr>
                  <w:pStyle w:val="ListParagraph"/>
                  <w:numPr>
                    <w:numId w:val="16"/>
                  </w:numPr>
                  <w:ind w:left="540" w:hanging="360"/>
                </w:pPr>
              </w:pPrChange>
            </w:pPr>
            <w:ins w:id="201" w:author="Shuang Chen" w:date="2017-10-08T10:21:00Z">
              <w:r w:rsidRPr="006B7D9B">
                <w:rPr>
                  <w:rFonts w:ascii="Garamond" w:hAnsi="Garamond"/>
                  <w:sz w:val="22"/>
                  <w:szCs w:val="21"/>
                  <w:rPrChange w:id="202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Wrote the capstone paper and presented the final work</w:t>
              </w:r>
            </w:ins>
          </w:p>
          <w:p w14:paraId="3D843D5C" w14:textId="7D87BAC8" w:rsidR="00891F90" w:rsidRPr="00891F90" w:rsidRDefault="00BA661A">
            <w:pPr>
              <w:pStyle w:val="ListParagraph"/>
              <w:numPr>
                <w:ilvl w:val="0"/>
                <w:numId w:val="16"/>
              </w:numPr>
              <w:spacing w:before="120"/>
              <w:rPr>
                <w:rFonts w:ascii="Garamond" w:eastAsiaTheme="minorEastAsia" w:hAnsi="Garamond"/>
                <w:b/>
                <w:kern w:val="0"/>
                <w:sz w:val="22"/>
                <w:szCs w:val="21"/>
                <w:rPrChange w:id="203" w:author="Jun Gong" w:date="2017-10-07T22:55:00Z">
                  <w:rPr/>
                </w:rPrChange>
              </w:rPr>
              <w:pPrChange w:id="204" w:author="Jun Gong" w:date="2017-10-07T22:55:00Z">
                <w:pPr>
                  <w:pStyle w:val="ListParagraph"/>
                  <w:numPr>
                    <w:numId w:val="16"/>
                  </w:numPr>
                  <w:ind w:left="540" w:hanging="360"/>
                </w:pPr>
              </w:pPrChange>
            </w:pPr>
            <w:r w:rsidRPr="004F60A2">
              <w:rPr>
                <w:rFonts w:ascii="Garamond" w:hAnsi="Garamond"/>
                <w:b/>
                <w:sz w:val="22"/>
                <w:szCs w:val="21"/>
              </w:rPr>
              <w:t>Cost</w:t>
            </w:r>
            <w:r w:rsidRPr="004F60A2">
              <w:rPr>
                <w:rFonts w:ascii="Garamond" w:hAnsi="Garamond" w:hint="eastAsia"/>
                <w:b/>
                <w:sz w:val="22"/>
                <w:szCs w:val="21"/>
              </w:rPr>
              <w:t xml:space="preserve"> </w:t>
            </w:r>
            <w:r w:rsidRPr="004F60A2">
              <w:rPr>
                <w:rFonts w:ascii="Garamond" w:hAnsi="Garamond"/>
                <w:b/>
                <w:sz w:val="22"/>
                <w:szCs w:val="21"/>
              </w:rPr>
              <w:t>Effectiveness of Childhood Nutritional Interventions in Developing Countries: A Systematic Review</w:t>
            </w:r>
          </w:p>
          <w:p w14:paraId="399D90F1" w14:textId="425B5A44" w:rsidR="00BA661A" w:rsidRPr="006B7D9B" w:rsidDel="00983C67" w:rsidRDefault="00891F90" w:rsidP="009B2C3C">
            <w:pPr>
              <w:numPr>
                <w:ilvl w:val="0"/>
                <w:numId w:val="4"/>
              </w:numPr>
              <w:contextualSpacing/>
              <w:rPr>
                <w:del w:id="205" w:author="Jun Gong" w:date="2017-10-07T13:36:00Z"/>
                <w:rFonts w:ascii="Garamond" w:hAnsi="Garamond"/>
                <w:sz w:val="22"/>
                <w:szCs w:val="21"/>
                <w:rPrChange w:id="206" w:author="Jun Gong" w:date="2017-10-07T23:27:00Z">
                  <w:rPr>
                    <w:del w:id="207" w:author="Jun Gong" w:date="2017-10-07T13:36:00Z"/>
                    <w:rFonts w:ascii="Garamond" w:hAnsi="Garamond"/>
                    <w:sz w:val="22"/>
                    <w:szCs w:val="21"/>
                  </w:rPr>
                </w:rPrChange>
              </w:rPr>
            </w:pPr>
            <w:ins w:id="208" w:author="Jun Gong" w:date="2017-10-07T22:56:00Z">
              <w:r w:rsidRPr="006B7D9B">
                <w:rPr>
                  <w:rFonts w:ascii="Garamond" w:hAnsi="Garamond"/>
                  <w:sz w:val="22"/>
                  <w:szCs w:val="21"/>
                  <w:rPrChange w:id="209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Identified 3387 studies by searching the Cochrane, MEDLINE, EMBASE, Google Scholar, Web of Science, and Clinical trials.gov.</w:t>
              </w:r>
              <w:r w:rsidRPr="006B7D9B" w:rsidDel="00983C67">
                <w:rPr>
                  <w:rFonts w:ascii="Garamond" w:hAnsi="Garamond"/>
                  <w:sz w:val="22"/>
                  <w:szCs w:val="21"/>
                  <w:rPrChange w:id="210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 </w:t>
              </w:r>
            </w:ins>
            <w:del w:id="211" w:author="Jun Gong" w:date="2017-10-07T13:36:00Z">
              <w:r w:rsidR="00BA661A" w:rsidRPr="006B7D9B" w:rsidDel="00983C67">
                <w:rPr>
                  <w:rFonts w:ascii="Garamond" w:hAnsi="Garamond"/>
                  <w:sz w:val="22"/>
                  <w:szCs w:val="21"/>
                  <w:rPrChange w:id="212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This project </w:delText>
              </w:r>
            </w:del>
            <w:del w:id="213" w:author="Jun Gong" w:date="2017-10-07T13:33:00Z">
              <w:r w:rsidR="00BA661A" w:rsidRPr="006B7D9B" w:rsidDel="00FE726D">
                <w:rPr>
                  <w:rFonts w:ascii="Garamond" w:hAnsi="Garamond"/>
                  <w:sz w:val="22"/>
                  <w:szCs w:val="21"/>
                  <w:rPrChange w:id="214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is </w:delText>
              </w:r>
            </w:del>
            <w:del w:id="215" w:author="Jun Gong" w:date="2017-10-07T13:36:00Z">
              <w:r w:rsidR="00BA661A" w:rsidRPr="006B7D9B" w:rsidDel="00983C67">
                <w:rPr>
                  <w:rFonts w:ascii="Garamond" w:hAnsi="Garamond"/>
                  <w:sz w:val="22"/>
                  <w:szCs w:val="21"/>
                  <w:rPrChange w:id="216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aim to evaluate the cost effectiveness of various nutritional interventions for addressing malnutrition in children in developing countries by conducting a systematic review of studies. </w:delText>
              </w:r>
            </w:del>
          </w:p>
          <w:p w14:paraId="2E14B651" w14:textId="77777777" w:rsidR="00891F90" w:rsidRPr="006B7D9B" w:rsidRDefault="00BA661A" w:rsidP="009B2C3C">
            <w:pPr>
              <w:numPr>
                <w:ilvl w:val="0"/>
                <w:numId w:val="4"/>
              </w:numPr>
              <w:contextualSpacing/>
              <w:rPr>
                <w:ins w:id="217" w:author="Jun Gong" w:date="2017-10-07T22:56:00Z"/>
                <w:rFonts w:ascii="Garamond" w:hAnsi="Garamond"/>
                <w:sz w:val="22"/>
                <w:szCs w:val="21"/>
                <w:rPrChange w:id="218" w:author="Jun Gong" w:date="2017-10-07T23:27:00Z">
                  <w:rPr>
                    <w:ins w:id="219" w:author="Jun Gong" w:date="2017-10-07T22:56:00Z"/>
                    <w:rFonts w:ascii="Garamond" w:hAnsi="Garamond"/>
                    <w:sz w:val="22"/>
                    <w:szCs w:val="21"/>
                  </w:rPr>
                </w:rPrChange>
              </w:rPr>
            </w:pPr>
            <w:del w:id="220" w:author="Jun Gong" w:date="2017-10-07T13:37:00Z">
              <w:r w:rsidRPr="006B7D9B" w:rsidDel="000220EB">
                <w:rPr>
                  <w:rFonts w:ascii="Garamond" w:hAnsi="Garamond"/>
                  <w:sz w:val="22"/>
                  <w:szCs w:val="21"/>
                  <w:rPrChange w:id="221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>I p</w:delText>
              </w:r>
            </w:del>
            <w:del w:id="222" w:author="Jun Gong" w:date="2017-10-07T22:56:00Z">
              <w:r w:rsidRPr="006B7D9B" w:rsidDel="00891F90">
                <w:rPr>
                  <w:rFonts w:ascii="Garamond" w:hAnsi="Garamond"/>
                  <w:sz w:val="22"/>
                  <w:szCs w:val="21"/>
                  <w:rPrChange w:id="223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erformed literature review, evaluated eligibility of studies </w:delText>
              </w:r>
            </w:del>
            <w:del w:id="224" w:author="Jun Gong" w:date="2017-10-07T14:05:00Z">
              <w:r w:rsidRPr="006B7D9B" w:rsidDel="00AC6E25">
                <w:rPr>
                  <w:rFonts w:ascii="Garamond" w:hAnsi="Garamond"/>
                  <w:sz w:val="22"/>
                  <w:szCs w:val="21"/>
                  <w:rPrChange w:id="225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independently </w:delText>
              </w:r>
            </w:del>
            <w:del w:id="226" w:author="Jun Gong" w:date="2017-10-07T22:56:00Z">
              <w:r w:rsidRPr="006B7D9B" w:rsidDel="00891F90">
                <w:rPr>
                  <w:rFonts w:ascii="Garamond" w:hAnsi="Garamond"/>
                  <w:sz w:val="22"/>
                  <w:szCs w:val="21"/>
                  <w:rPrChange w:id="227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>and extracted information from qualified studies</w:delText>
              </w:r>
            </w:del>
          </w:p>
          <w:p w14:paraId="403C7D02" w14:textId="6BA31079" w:rsidR="00BA661A" w:rsidRPr="006B7D9B" w:rsidRDefault="00891F90" w:rsidP="009B2C3C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  <w:rPrChange w:id="228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</w:pPr>
            <w:ins w:id="229" w:author="Jun Gong" w:date="2017-10-07T22:56:00Z">
              <w:r w:rsidRPr="006B7D9B">
                <w:rPr>
                  <w:rFonts w:ascii="Garamond" w:hAnsi="Garamond"/>
                  <w:sz w:val="22"/>
                  <w:szCs w:val="21"/>
                  <w:rPrChange w:id="230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Evaluated eligibility of studies and extracted information from qualified studies</w:t>
              </w:r>
            </w:ins>
            <w:del w:id="231" w:author="Jun Gong" w:date="2017-10-07T13:39:00Z">
              <w:r w:rsidR="00BA661A" w:rsidRPr="006B7D9B" w:rsidDel="000220EB">
                <w:rPr>
                  <w:rFonts w:ascii="Garamond" w:hAnsi="Garamond"/>
                  <w:sz w:val="22"/>
                  <w:szCs w:val="21"/>
                  <w:rPrChange w:id="232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 and design the final poster. I also took charge in writing the discussion part of final paper.</w:delText>
              </w:r>
            </w:del>
          </w:p>
          <w:p w14:paraId="410F473F" w14:textId="5F2F8814" w:rsidR="00BA661A" w:rsidRPr="006B7D9B" w:rsidRDefault="00BA661A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  <w:rPrChange w:id="233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</w:pPr>
            <w:del w:id="234" w:author="Jun Gong" w:date="2017-10-07T13:40:00Z">
              <w:r w:rsidRPr="006B7D9B" w:rsidDel="000220EB">
                <w:rPr>
                  <w:rFonts w:ascii="Garamond" w:hAnsi="Garamond"/>
                  <w:sz w:val="22"/>
                  <w:szCs w:val="21"/>
                  <w:rPrChange w:id="235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I creatively contribute to </w:delText>
              </w:r>
            </w:del>
            <w:ins w:id="236" w:author="Jun Gong" w:date="2017-10-07T13:40:00Z">
              <w:r w:rsidR="000220EB" w:rsidRPr="006B7D9B">
                <w:rPr>
                  <w:rFonts w:ascii="Garamond" w:hAnsi="Garamond"/>
                  <w:sz w:val="22"/>
                  <w:szCs w:val="21"/>
                  <w:rPrChange w:id="237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A</w:t>
              </w:r>
            </w:ins>
            <w:del w:id="238" w:author="Jun Gong" w:date="2017-10-07T13:40:00Z">
              <w:r w:rsidRPr="006B7D9B" w:rsidDel="000220EB">
                <w:rPr>
                  <w:rFonts w:ascii="Garamond" w:hAnsi="Garamond"/>
                  <w:sz w:val="22"/>
                  <w:szCs w:val="21"/>
                  <w:rPrChange w:id="239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>a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240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>ssess</w:t>
            </w:r>
            <w:ins w:id="241" w:author="Jun Gong" w:date="2017-10-07T13:41:00Z">
              <w:r w:rsidR="000220EB" w:rsidRPr="006B7D9B">
                <w:rPr>
                  <w:rFonts w:ascii="Garamond" w:hAnsi="Garamond"/>
                  <w:sz w:val="22"/>
                  <w:szCs w:val="21"/>
                  <w:rPrChange w:id="242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ed</w:t>
              </w:r>
            </w:ins>
            <w:ins w:id="243" w:author="Jun Gong" w:date="2017-10-07T13:40:00Z">
              <w:r w:rsidR="000220EB" w:rsidRPr="006B7D9B">
                <w:rPr>
                  <w:rFonts w:ascii="Garamond" w:hAnsi="Garamond"/>
                  <w:sz w:val="22"/>
                  <w:szCs w:val="21"/>
                  <w:rPrChange w:id="244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 </w:t>
              </w:r>
            </w:ins>
            <w:del w:id="245" w:author="Jun Gong" w:date="2017-10-07T13:40:00Z">
              <w:r w:rsidRPr="006B7D9B" w:rsidDel="000220EB">
                <w:rPr>
                  <w:rFonts w:ascii="Garamond" w:hAnsi="Garamond"/>
                  <w:sz w:val="22"/>
                  <w:szCs w:val="21"/>
                  <w:rPrChange w:id="246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ment of 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247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>the methodological quality</w:t>
            </w:r>
            <w:del w:id="248" w:author="Jun Gong" w:date="2017-10-07T13:40:00Z">
              <w:r w:rsidRPr="006B7D9B" w:rsidDel="000220EB">
                <w:rPr>
                  <w:rFonts w:ascii="Garamond" w:hAnsi="Garamond"/>
                  <w:sz w:val="22"/>
                  <w:szCs w:val="21"/>
                  <w:rPrChange w:id="249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>, since the recommended methodologies were hardly to apply to our studies. I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250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 </w:t>
            </w:r>
            <w:ins w:id="251" w:author="Jun Gong" w:date="2017-10-07T13:44:00Z">
              <w:r w:rsidR="0044778B" w:rsidRPr="006B7D9B">
                <w:rPr>
                  <w:rFonts w:ascii="Garamond" w:hAnsi="Garamond"/>
                  <w:sz w:val="22"/>
                  <w:szCs w:val="21"/>
                  <w:rPrChange w:id="252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by </w:t>
              </w:r>
            </w:ins>
            <w:del w:id="253" w:author="Jun Gong" w:date="2017-10-07T13:44:00Z">
              <w:r w:rsidRPr="006B7D9B" w:rsidDel="0044778B">
                <w:rPr>
                  <w:rFonts w:ascii="Garamond" w:hAnsi="Garamond"/>
                  <w:sz w:val="22"/>
                  <w:szCs w:val="21"/>
                  <w:rPrChange w:id="254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came up </w:delText>
              </w:r>
            </w:del>
            <w:del w:id="255" w:author="Jun Gong" w:date="2017-10-07T13:41:00Z">
              <w:r w:rsidRPr="006B7D9B" w:rsidDel="000220EB">
                <w:rPr>
                  <w:rFonts w:ascii="Garamond" w:hAnsi="Garamond"/>
                  <w:sz w:val="22"/>
                  <w:szCs w:val="21"/>
                  <w:rPrChange w:id="256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>about</w:delText>
              </w:r>
            </w:del>
            <w:del w:id="257" w:author="Jun Gong" w:date="2017-10-07T13:44:00Z">
              <w:r w:rsidRPr="006B7D9B" w:rsidDel="0044778B">
                <w:rPr>
                  <w:rFonts w:ascii="Garamond" w:hAnsi="Garamond"/>
                  <w:sz w:val="22"/>
                  <w:szCs w:val="21"/>
                  <w:rPrChange w:id="258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 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259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using </w:t>
            </w:r>
            <w:del w:id="260" w:author="Jun Gong" w:date="2017-10-07T13:41:00Z">
              <w:r w:rsidRPr="006B7D9B" w:rsidDel="000220EB">
                <w:rPr>
                  <w:rFonts w:ascii="Garamond" w:hAnsi="Garamond"/>
                  <w:sz w:val="22"/>
                  <w:szCs w:val="21"/>
                  <w:rPrChange w:id="261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the 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262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Evers 2005 checklist </w:t>
            </w:r>
            <w:ins w:id="263" w:author="Jun Gong" w:date="2017-10-07T13:44:00Z">
              <w:r w:rsidR="0044778B" w:rsidRPr="006B7D9B">
                <w:rPr>
                  <w:rFonts w:ascii="Garamond" w:hAnsi="Garamond"/>
                  <w:sz w:val="22"/>
                  <w:szCs w:val="21"/>
                  <w:rPrChange w:id="264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and </w:t>
              </w:r>
            </w:ins>
            <w:del w:id="265" w:author="Jun Gong" w:date="2017-10-07T13:44:00Z">
              <w:r w:rsidRPr="006B7D9B" w:rsidDel="0044778B">
                <w:rPr>
                  <w:rFonts w:ascii="Garamond" w:hAnsi="Garamond"/>
                  <w:sz w:val="22"/>
                  <w:szCs w:val="21"/>
                  <w:rPrChange w:id="266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and suggested to 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267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>design</w:t>
            </w:r>
            <w:ins w:id="268" w:author="Jun Gong" w:date="2017-10-07T13:44:00Z">
              <w:r w:rsidR="0044778B" w:rsidRPr="006B7D9B">
                <w:rPr>
                  <w:rFonts w:ascii="Garamond" w:hAnsi="Garamond"/>
                  <w:sz w:val="22"/>
                  <w:szCs w:val="21"/>
                  <w:rPrChange w:id="269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ing</w:t>
              </w:r>
            </w:ins>
            <w:r w:rsidRPr="006B7D9B">
              <w:rPr>
                <w:rFonts w:ascii="Garamond" w:hAnsi="Garamond"/>
                <w:sz w:val="22"/>
                <w:szCs w:val="21"/>
                <w:rPrChange w:id="270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 a visual table</w:t>
            </w:r>
            <w:del w:id="271" w:author="Jun Gong" w:date="2017-10-07T13:44:00Z">
              <w:r w:rsidRPr="006B7D9B" w:rsidDel="0044778B">
                <w:rPr>
                  <w:rFonts w:ascii="Garamond" w:hAnsi="Garamond"/>
                  <w:sz w:val="22"/>
                  <w:szCs w:val="21"/>
                  <w:rPrChange w:id="272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 to assess the quality of studies</w:delText>
              </w:r>
            </w:del>
            <w:del w:id="273" w:author="Jun Gong" w:date="2017-10-07T13:42:00Z">
              <w:r w:rsidRPr="006B7D9B" w:rsidDel="000220EB">
                <w:rPr>
                  <w:rFonts w:ascii="Garamond" w:hAnsi="Garamond"/>
                  <w:sz w:val="22"/>
                  <w:szCs w:val="21"/>
                  <w:rPrChange w:id="274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 with consulting with professor and team members.</w:delText>
              </w:r>
            </w:del>
            <w:del w:id="275" w:author="Jun Gong" w:date="2017-10-07T14:17:00Z">
              <w:r w:rsidRPr="006B7D9B" w:rsidDel="00290E69">
                <w:rPr>
                  <w:rFonts w:ascii="Garamond" w:hAnsi="Garamond"/>
                  <w:sz w:val="22"/>
                  <w:szCs w:val="21"/>
                  <w:rPrChange w:id="276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 </w:delText>
              </w:r>
            </w:del>
          </w:p>
          <w:p w14:paraId="28143DD4" w14:textId="77777777" w:rsidR="00BA661A" w:rsidRPr="004F60A2" w:rsidRDefault="00BA661A">
            <w:pPr>
              <w:pStyle w:val="ListParagraph"/>
              <w:numPr>
                <w:ilvl w:val="0"/>
                <w:numId w:val="16"/>
              </w:numPr>
              <w:spacing w:before="120"/>
              <w:ind w:left="547"/>
              <w:rPr>
                <w:rFonts w:ascii="Garamond" w:hAnsi="Garamond"/>
                <w:b/>
                <w:sz w:val="22"/>
                <w:szCs w:val="21"/>
              </w:rPr>
              <w:pPrChange w:id="277" w:author="Jun Gong" w:date="2017-10-07T22:46:00Z">
                <w:pPr>
                  <w:pStyle w:val="ListParagraph"/>
                  <w:numPr>
                    <w:numId w:val="16"/>
                  </w:numPr>
                  <w:ind w:left="540" w:hanging="360"/>
                </w:pPr>
              </w:pPrChange>
            </w:pPr>
            <w:r w:rsidRPr="004F60A2">
              <w:rPr>
                <w:rFonts w:ascii="Garamond" w:hAnsi="Garamond"/>
                <w:b/>
                <w:sz w:val="22"/>
                <w:szCs w:val="21"/>
              </w:rPr>
              <w:t>Pharmacological Interventions for Alcohol Abuse</w:t>
            </w:r>
          </w:p>
          <w:p w14:paraId="2AB34BBA" w14:textId="1A0736BB" w:rsidR="0044778B" w:rsidRPr="006B7D9B" w:rsidRDefault="0044778B" w:rsidP="0044778B">
            <w:pPr>
              <w:numPr>
                <w:ilvl w:val="0"/>
                <w:numId w:val="4"/>
              </w:numPr>
              <w:contextualSpacing/>
              <w:rPr>
                <w:ins w:id="278" w:author="Jun Gong" w:date="2017-10-07T13:46:00Z"/>
                <w:rFonts w:ascii="Garamond" w:hAnsi="Garamond"/>
                <w:sz w:val="22"/>
                <w:szCs w:val="21"/>
                <w:rPrChange w:id="279" w:author="Jun Gong" w:date="2017-10-07T23:27:00Z">
                  <w:rPr>
                    <w:ins w:id="280" w:author="Jun Gong" w:date="2017-10-07T13:46:00Z"/>
                    <w:rFonts w:ascii="Garamond" w:hAnsi="Garamond"/>
                    <w:sz w:val="22"/>
                    <w:szCs w:val="21"/>
                  </w:rPr>
                </w:rPrChange>
              </w:rPr>
            </w:pPr>
            <w:ins w:id="281" w:author="Jun Gong" w:date="2017-10-07T13:46:00Z">
              <w:r w:rsidRPr="006B7D9B">
                <w:rPr>
                  <w:rFonts w:ascii="Garamond" w:hAnsi="Garamond"/>
                  <w:sz w:val="22"/>
                  <w:szCs w:val="21"/>
                  <w:rPrChange w:id="282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Created a Markov model to determine which pharmacological i</w:t>
              </w:r>
              <w:r w:rsidR="00AC6E25" w:rsidRPr="006B7D9B">
                <w:rPr>
                  <w:rFonts w:ascii="Garamond" w:hAnsi="Garamond"/>
                  <w:sz w:val="22"/>
                  <w:szCs w:val="21"/>
                  <w:rPrChange w:id="283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ntervention for alcohol abuse was</w:t>
              </w:r>
              <w:r w:rsidRPr="006B7D9B">
                <w:rPr>
                  <w:rFonts w:ascii="Garamond" w:hAnsi="Garamond"/>
                  <w:sz w:val="22"/>
                  <w:szCs w:val="21"/>
                  <w:rPrChange w:id="284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 most effective</w:t>
              </w:r>
            </w:ins>
          </w:p>
          <w:p w14:paraId="630D62E7" w14:textId="32BB185F" w:rsidR="00BA661A" w:rsidRPr="006B7D9B" w:rsidRDefault="00BA661A" w:rsidP="009C0BE8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  <w:rPrChange w:id="285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</w:pPr>
            <w:del w:id="286" w:author="Jun Gong" w:date="2017-10-07T13:46:00Z">
              <w:r w:rsidRPr="006B7D9B" w:rsidDel="0044778B">
                <w:rPr>
                  <w:rFonts w:ascii="Garamond" w:hAnsi="Garamond"/>
                  <w:sz w:val="22"/>
                  <w:szCs w:val="21"/>
                  <w:rPrChange w:id="287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>To determine which pharmacological intervention for alcohol abuse is most effective</w:delText>
              </w:r>
            </w:del>
            <w:del w:id="288" w:author="Jun Gong" w:date="2017-10-07T13:47:00Z">
              <w:r w:rsidRPr="006B7D9B" w:rsidDel="004E14C3">
                <w:rPr>
                  <w:rFonts w:ascii="Garamond" w:hAnsi="Garamond"/>
                  <w:sz w:val="22"/>
                  <w:szCs w:val="21"/>
                  <w:rPrChange w:id="289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, we </w:delText>
              </w:r>
            </w:del>
            <w:del w:id="290" w:author="Jun Gong" w:date="2017-10-07T13:46:00Z">
              <w:r w:rsidRPr="006B7D9B" w:rsidDel="0044778B">
                <w:rPr>
                  <w:rFonts w:ascii="Garamond" w:hAnsi="Garamond"/>
                  <w:sz w:val="22"/>
                  <w:szCs w:val="21"/>
                  <w:rPrChange w:id="291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created a Markov model </w:delText>
              </w:r>
            </w:del>
            <w:del w:id="292" w:author="Jun Gong" w:date="2017-10-07T13:47:00Z">
              <w:r w:rsidRPr="006B7D9B" w:rsidDel="004E14C3">
                <w:rPr>
                  <w:rFonts w:ascii="Garamond" w:hAnsi="Garamond"/>
                  <w:sz w:val="22"/>
                  <w:szCs w:val="21"/>
                  <w:rPrChange w:id="293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and </w:delText>
              </w:r>
            </w:del>
            <w:ins w:id="294" w:author="Jun Gong" w:date="2017-10-07T13:47:00Z">
              <w:r w:rsidR="004E14C3" w:rsidRPr="006B7D9B">
                <w:rPr>
                  <w:rFonts w:ascii="Garamond" w:hAnsi="Garamond"/>
                  <w:sz w:val="22"/>
                  <w:szCs w:val="21"/>
                  <w:rPrChange w:id="295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C</w:t>
              </w:r>
            </w:ins>
            <w:del w:id="296" w:author="Jun Gong" w:date="2017-10-07T13:47:00Z">
              <w:r w:rsidRPr="006B7D9B" w:rsidDel="004E14C3">
                <w:rPr>
                  <w:rFonts w:ascii="Garamond" w:hAnsi="Garamond"/>
                  <w:sz w:val="22"/>
                  <w:szCs w:val="21"/>
                  <w:rPrChange w:id="297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>c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298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>ompared the effectiveness of Topiramate, Acamprosate, Disulfiram, Naltrexone and no treatment at increasing the number of non-drinking days</w:t>
            </w:r>
            <w:del w:id="299" w:author="Jun Gong" w:date="2017-10-07T14:17:00Z">
              <w:r w:rsidRPr="006B7D9B" w:rsidDel="00290E69">
                <w:rPr>
                  <w:rFonts w:ascii="Garamond" w:hAnsi="Garamond"/>
                  <w:sz w:val="22"/>
                  <w:szCs w:val="21"/>
                  <w:rPrChange w:id="300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. </w:delText>
              </w:r>
            </w:del>
            <w:del w:id="301" w:author="Jun Gong" w:date="2017-10-07T13:45:00Z">
              <w:r w:rsidRPr="006B7D9B" w:rsidDel="0044778B">
                <w:rPr>
                  <w:rFonts w:ascii="Garamond" w:hAnsi="Garamond"/>
                  <w:sz w:val="22"/>
                  <w:szCs w:val="21"/>
                  <w:rPrChange w:id="302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>In our model, Topiramate is most effective compared with other options by increasing 7.62 months of non-drinking days.</w:delText>
              </w:r>
            </w:del>
          </w:p>
          <w:p w14:paraId="3416A038" w14:textId="0A16715A" w:rsidR="00BA661A" w:rsidRPr="006B7D9B" w:rsidRDefault="00BA661A" w:rsidP="00E07FA6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  <w:rPrChange w:id="303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</w:pPr>
            <w:del w:id="304" w:author="Jun Gong" w:date="2017-10-07T13:47:00Z">
              <w:r w:rsidRPr="006B7D9B" w:rsidDel="004E14C3">
                <w:rPr>
                  <w:rFonts w:ascii="Garamond" w:hAnsi="Garamond"/>
                  <w:sz w:val="22"/>
                  <w:szCs w:val="21"/>
                  <w:rPrChange w:id="305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I </w:delText>
              </w:r>
            </w:del>
            <w:ins w:id="306" w:author="Jun Gong" w:date="2017-10-07T13:47:00Z">
              <w:r w:rsidR="004E14C3" w:rsidRPr="006B7D9B">
                <w:rPr>
                  <w:rFonts w:ascii="Garamond" w:hAnsi="Garamond"/>
                  <w:sz w:val="22"/>
                  <w:szCs w:val="21"/>
                  <w:rPrChange w:id="307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R</w:t>
              </w:r>
            </w:ins>
            <w:del w:id="308" w:author="Jun Gong" w:date="2017-10-07T13:47:00Z">
              <w:r w:rsidRPr="006B7D9B" w:rsidDel="004E14C3">
                <w:rPr>
                  <w:rFonts w:ascii="Garamond" w:hAnsi="Garamond"/>
                  <w:sz w:val="22"/>
                  <w:szCs w:val="21"/>
                  <w:rPrChange w:id="309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>r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310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eviewed the literature to obtain </w:t>
            </w:r>
            <w:ins w:id="311" w:author="Jun Gong" w:date="2017-10-07T13:50:00Z">
              <w:r w:rsidR="004E14C3" w:rsidRPr="006B7D9B">
                <w:rPr>
                  <w:rFonts w:ascii="Garamond" w:hAnsi="Garamond"/>
                  <w:sz w:val="22"/>
                  <w:szCs w:val="21"/>
                  <w:rPrChange w:id="312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probability </w:t>
              </w:r>
            </w:ins>
            <w:r w:rsidRPr="006B7D9B">
              <w:rPr>
                <w:rFonts w:ascii="Garamond" w:hAnsi="Garamond"/>
                <w:sz w:val="22"/>
                <w:szCs w:val="21"/>
                <w:rPrChange w:id="313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>data</w:t>
            </w:r>
            <w:ins w:id="314" w:author="Jun Gong" w:date="2017-10-07T13:51:00Z">
              <w:r w:rsidR="004E14C3" w:rsidRPr="006B7D9B">
                <w:rPr>
                  <w:rFonts w:ascii="Garamond" w:hAnsi="Garamond"/>
                  <w:sz w:val="22"/>
                  <w:szCs w:val="21"/>
                  <w:rPrChange w:id="315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 for analyze</w:t>
              </w:r>
            </w:ins>
            <w:del w:id="316" w:author="Jun Gong" w:date="2017-10-07T14:17:00Z">
              <w:r w:rsidRPr="006B7D9B" w:rsidDel="00290E69">
                <w:rPr>
                  <w:rFonts w:ascii="Garamond" w:hAnsi="Garamond"/>
                  <w:sz w:val="22"/>
                  <w:szCs w:val="21"/>
                  <w:rPrChange w:id="317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 </w:delText>
              </w:r>
            </w:del>
            <w:del w:id="318" w:author="Jun Gong" w:date="2017-10-07T13:49:00Z">
              <w:r w:rsidRPr="006B7D9B" w:rsidDel="004E14C3">
                <w:rPr>
                  <w:rFonts w:ascii="Garamond" w:hAnsi="Garamond"/>
                  <w:sz w:val="22"/>
                  <w:szCs w:val="21"/>
                  <w:rPrChange w:id="319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on the probability of discontinuing the drug due to adverse effects and the probability of abstaining from alcohol vs. continued drinking. </w:delText>
              </w:r>
            </w:del>
            <w:del w:id="320" w:author="Jun Gong" w:date="2017-10-07T13:48:00Z">
              <w:r w:rsidRPr="006B7D9B" w:rsidDel="004E14C3">
                <w:rPr>
                  <w:rFonts w:ascii="Garamond" w:hAnsi="Garamond"/>
                  <w:sz w:val="22"/>
                  <w:szCs w:val="21"/>
                  <w:rPrChange w:id="321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>I also contribute to model building and modification and presenting the result.</w:delText>
              </w:r>
            </w:del>
            <w:del w:id="322" w:author="Jun Gong" w:date="2017-10-07T13:49:00Z">
              <w:r w:rsidRPr="006B7D9B" w:rsidDel="004E14C3">
                <w:rPr>
                  <w:rFonts w:ascii="Garamond" w:hAnsi="Garamond"/>
                  <w:sz w:val="22"/>
                  <w:szCs w:val="21"/>
                  <w:rPrChange w:id="323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 </w:delText>
              </w:r>
            </w:del>
          </w:p>
          <w:p w14:paraId="01576130" w14:textId="77777777" w:rsidR="00BA661A" w:rsidRPr="004F60A2" w:rsidRDefault="00BA661A">
            <w:pPr>
              <w:pStyle w:val="ListParagraph"/>
              <w:numPr>
                <w:ilvl w:val="0"/>
                <w:numId w:val="16"/>
              </w:numPr>
              <w:spacing w:before="120"/>
              <w:ind w:left="547"/>
              <w:rPr>
                <w:rFonts w:ascii="Garamond" w:hAnsi="Garamond"/>
                <w:b/>
                <w:sz w:val="22"/>
                <w:szCs w:val="21"/>
              </w:rPr>
              <w:pPrChange w:id="324" w:author="Jun Gong" w:date="2017-10-07T22:46:00Z">
                <w:pPr>
                  <w:pStyle w:val="ListParagraph"/>
                  <w:numPr>
                    <w:numId w:val="16"/>
                  </w:numPr>
                  <w:ind w:left="540" w:hanging="360"/>
                </w:pPr>
              </w:pPrChange>
            </w:pPr>
            <w:r w:rsidRPr="004F60A2">
              <w:rPr>
                <w:rFonts w:ascii="Garamond" w:hAnsi="Garamond"/>
                <w:b/>
                <w:sz w:val="22"/>
                <w:szCs w:val="21"/>
              </w:rPr>
              <w:t>Evaluation of the Use of Long Acting Opioids for Post-Operative Pain Control in Orthopaedic Surgery</w:t>
            </w:r>
          </w:p>
          <w:p w14:paraId="0AFE5F65" w14:textId="165437EA" w:rsidR="00DE3ECA" w:rsidRPr="006B7D9B" w:rsidRDefault="00DE3ECA" w:rsidP="00A127EC">
            <w:pPr>
              <w:numPr>
                <w:ilvl w:val="0"/>
                <w:numId w:val="4"/>
              </w:numPr>
              <w:contextualSpacing/>
              <w:rPr>
                <w:ins w:id="325" w:author="Jun Gong" w:date="2017-10-07T14:09:00Z"/>
                <w:rFonts w:ascii="Garamond" w:hAnsi="Garamond"/>
                <w:sz w:val="22"/>
                <w:szCs w:val="21"/>
                <w:rPrChange w:id="326" w:author="Jun Gong" w:date="2017-10-07T23:27:00Z">
                  <w:rPr>
                    <w:ins w:id="327" w:author="Jun Gong" w:date="2017-10-07T14:09:00Z"/>
                    <w:rFonts w:ascii="Garamond" w:hAnsi="Garamond"/>
                    <w:sz w:val="22"/>
                    <w:szCs w:val="21"/>
                  </w:rPr>
                </w:rPrChange>
              </w:rPr>
            </w:pPr>
            <w:ins w:id="328" w:author="Jun Gong" w:date="2017-10-07T14:09:00Z">
              <w:r w:rsidRPr="006B7D9B">
                <w:rPr>
                  <w:rFonts w:ascii="Garamond" w:hAnsi="Garamond"/>
                  <w:sz w:val="22"/>
                  <w:szCs w:val="21"/>
                  <w:rPrChange w:id="329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Pointed out the appropriate usage of </w:t>
              </w:r>
            </w:ins>
            <w:ins w:id="330" w:author="Shuang Chen" w:date="2017-10-08T10:07:00Z">
              <w:r w:rsidR="00C55E79" w:rsidRPr="006B7D9B">
                <w:rPr>
                  <w:rFonts w:ascii="Garamond" w:hAnsi="Garamond"/>
                  <w:sz w:val="22"/>
                  <w:szCs w:val="21"/>
                  <w:rPrChange w:id="331" w:author="Jun Gong" w:date="2017-10-07T23:27:00Z">
                    <w:rPr>
                      <w:rFonts w:ascii="Garamond" w:hAnsi="Garamond"/>
                      <w:b/>
                      <w:sz w:val="22"/>
                      <w:szCs w:val="21"/>
                    </w:rPr>
                  </w:rPrChange>
                </w:rPr>
                <w:t>Long Acting Opioids</w:t>
              </w:r>
              <w:r w:rsidR="00C55E79" w:rsidRPr="006B7D9B">
                <w:rPr>
                  <w:rFonts w:ascii="Garamond" w:hAnsi="Garamond"/>
                  <w:b/>
                  <w:sz w:val="22"/>
                  <w:szCs w:val="21"/>
                  <w:rPrChange w:id="332" w:author="Jun Gong" w:date="2017-10-07T23:27:00Z">
                    <w:rPr>
                      <w:rFonts w:ascii="Garamond" w:hAnsi="Garamond"/>
                      <w:b/>
                      <w:sz w:val="22"/>
                      <w:szCs w:val="21"/>
                    </w:rPr>
                  </w:rPrChange>
                </w:rPr>
                <w:t xml:space="preserve"> </w:t>
              </w:r>
              <w:r w:rsidR="00C55E79" w:rsidRPr="006B7D9B">
                <w:rPr>
                  <w:rFonts w:ascii="Garamond" w:hAnsi="Garamond"/>
                  <w:sz w:val="22"/>
                  <w:szCs w:val="21"/>
                  <w:rPrChange w:id="333" w:author="Jun Gong" w:date="2017-10-07T23:27:00Z">
                    <w:rPr>
                      <w:rFonts w:ascii="Garamond" w:hAnsi="Garamond"/>
                      <w:b/>
                      <w:sz w:val="22"/>
                      <w:szCs w:val="21"/>
                    </w:rPr>
                  </w:rPrChange>
                </w:rPr>
                <w:t>(</w:t>
              </w:r>
            </w:ins>
            <w:ins w:id="334" w:author="Jun Gong" w:date="2017-10-07T14:09:00Z">
              <w:r w:rsidRPr="006B7D9B">
                <w:rPr>
                  <w:rFonts w:ascii="Garamond" w:hAnsi="Garamond"/>
                  <w:sz w:val="22"/>
                  <w:szCs w:val="21"/>
                  <w:rPrChange w:id="335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LAOs</w:t>
              </w:r>
            </w:ins>
            <w:ins w:id="336" w:author="Shuang Chen" w:date="2017-10-08T10:07:00Z">
              <w:r w:rsidR="00C55E79" w:rsidRPr="006B7D9B">
                <w:rPr>
                  <w:rFonts w:ascii="Garamond" w:hAnsi="Garamond"/>
                  <w:sz w:val="22"/>
                  <w:szCs w:val="21"/>
                  <w:rPrChange w:id="337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)</w:t>
              </w:r>
            </w:ins>
            <w:ins w:id="338" w:author="Jun Gong" w:date="2017-10-07T14:09:00Z">
              <w:r w:rsidRPr="006B7D9B">
                <w:rPr>
                  <w:rFonts w:ascii="Garamond" w:hAnsi="Garamond"/>
                  <w:sz w:val="22"/>
                  <w:szCs w:val="21"/>
                  <w:rPrChange w:id="339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 on post arthroplasty patients based on </w:t>
              </w:r>
            </w:ins>
            <w:ins w:id="340" w:author="Jun Gong" w:date="2017-10-07T14:10:00Z">
              <w:r w:rsidRPr="006B7D9B">
                <w:rPr>
                  <w:rFonts w:ascii="Garamond" w:hAnsi="Garamond"/>
                  <w:sz w:val="22"/>
                  <w:szCs w:val="21"/>
                  <w:rPrChange w:id="341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equivocal nature of the evidence for their use and strong evidence for risk</w:t>
              </w:r>
            </w:ins>
          </w:p>
          <w:p w14:paraId="57765728" w14:textId="47E3AA0F" w:rsidR="00AC6E25" w:rsidRPr="006B7D9B" w:rsidRDefault="00BA661A" w:rsidP="00A127EC">
            <w:pPr>
              <w:numPr>
                <w:ilvl w:val="0"/>
                <w:numId w:val="4"/>
              </w:numPr>
              <w:contextualSpacing/>
              <w:rPr>
                <w:ins w:id="342" w:author="Jun Gong" w:date="2017-10-07T13:57:00Z"/>
                <w:rFonts w:ascii="Garamond" w:hAnsi="Garamond"/>
                <w:sz w:val="22"/>
                <w:szCs w:val="21"/>
                <w:rPrChange w:id="343" w:author="Jun Gong" w:date="2017-10-07T23:27:00Z">
                  <w:rPr>
                    <w:ins w:id="344" w:author="Jun Gong" w:date="2017-10-07T13:57:00Z"/>
                    <w:rFonts w:ascii="Garamond" w:hAnsi="Garamond"/>
                    <w:sz w:val="22"/>
                    <w:szCs w:val="21"/>
                  </w:rPr>
                </w:rPrChange>
              </w:rPr>
            </w:pPr>
            <w:del w:id="345" w:author="Jun Gong" w:date="2017-10-07T14:10:00Z">
              <w:r w:rsidRPr="006B7D9B" w:rsidDel="00DE3ECA">
                <w:rPr>
                  <w:rFonts w:ascii="Garamond" w:hAnsi="Garamond"/>
                  <w:sz w:val="22"/>
                  <w:szCs w:val="21"/>
                  <w:rPrChange w:id="346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>Given the equivocal nature of the evidence for their use and strong evidence for risk, we recommend that LAOs be used very selectively in post</w:delText>
              </w:r>
            </w:del>
            <w:del w:id="347" w:author="Jun Gong" w:date="2017-10-07T14:09:00Z">
              <w:r w:rsidRPr="006B7D9B" w:rsidDel="00DE3ECA">
                <w:rPr>
                  <w:rFonts w:ascii="Garamond" w:hAnsi="Garamond"/>
                  <w:sz w:val="22"/>
                  <w:szCs w:val="21"/>
                  <w:rPrChange w:id="348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 arthroplasty patients</w:delText>
              </w:r>
            </w:del>
            <w:del w:id="349" w:author="Jun Gong" w:date="2017-10-07T14:10:00Z">
              <w:r w:rsidRPr="006B7D9B" w:rsidDel="00DE3ECA">
                <w:rPr>
                  <w:rFonts w:ascii="Garamond" w:hAnsi="Garamond"/>
                  <w:sz w:val="22"/>
                  <w:szCs w:val="21"/>
                  <w:rPrChange w:id="350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, and preferably avoided. </w:delText>
              </w:r>
            </w:del>
            <w:ins w:id="351" w:author="Jun Gong" w:date="2017-10-07T13:57:00Z">
              <w:r w:rsidR="004E14C3" w:rsidRPr="006B7D9B">
                <w:rPr>
                  <w:rFonts w:ascii="Garamond" w:hAnsi="Garamond"/>
                  <w:sz w:val="22"/>
                  <w:szCs w:val="21"/>
                  <w:rPrChange w:id="352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Review</w:t>
              </w:r>
            </w:ins>
            <w:ins w:id="353" w:author="Jun Gong" w:date="2017-10-07T14:06:00Z">
              <w:r w:rsidR="00AC6E25" w:rsidRPr="006B7D9B">
                <w:rPr>
                  <w:rFonts w:ascii="Garamond" w:hAnsi="Garamond"/>
                  <w:sz w:val="22"/>
                  <w:szCs w:val="21"/>
                  <w:rPrChange w:id="354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ed</w:t>
              </w:r>
            </w:ins>
            <w:ins w:id="355" w:author="Jun Gong" w:date="2017-10-07T13:57:00Z">
              <w:r w:rsidR="004E14C3" w:rsidRPr="006B7D9B">
                <w:rPr>
                  <w:rFonts w:ascii="Garamond" w:hAnsi="Garamond"/>
                  <w:sz w:val="22"/>
                  <w:szCs w:val="21"/>
                  <w:rPrChange w:id="356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 the medical literature with a focus o</w:t>
              </w:r>
              <w:r w:rsidR="00290E69" w:rsidRPr="006B7D9B">
                <w:rPr>
                  <w:rFonts w:ascii="Garamond" w:hAnsi="Garamond"/>
                  <w:sz w:val="22"/>
                  <w:szCs w:val="21"/>
                  <w:rPrChange w:id="357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n mechanism and adverse effects</w:t>
              </w:r>
            </w:ins>
          </w:p>
          <w:p w14:paraId="69C84213" w14:textId="61B6A6DE" w:rsidR="00A5125C" w:rsidRPr="006B7D9B" w:rsidRDefault="004E14C3">
            <w:pPr>
              <w:numPr>
                <w:ilvl w:val="0"/>
                <w:numId w:val="4"/>
              </w:numPr>
              <w:contextualSpacing/>
              <w:rPr>
                <w:ins w:id="358" w:author="Jun Gong" w:date="2017-10-07T13:54:00Z"/>
                <w:rFonts w:ascii="Garamond" w:hAnsi="Garamond"/>
                <w:sz w:val="22"/>
                <w:szCs w:val="21"/>
                <w:rPrChange w:id="359" w:author="Jun Gong" w:date="2017-10-07T23:27:00Z">
                  <w:rPr>
                    <w:ins w:id="360" w:author="Jun Gong" w:date="2017-10-07T13:54:00Z"/>
                    <w:rFonts w:ascii="Garamond" w:hAnsi="Garamond"/>
                    <w:sz w:val="22"/>
                    <w:szCs w:val="21"/>
                  </w:rPr>
                </w:rPrChange>
              </w:rPr>
            </w:pPr>
            <w:ins w:id="361" w:author="Jun Gong" w:date="2017-10-07T13:57:00Z">
              <w:r w:rsidRPr="006B7D9B">
                <w:rPr>
                  <w:rFonts w:ascii="Garamond" w:hAnsi="Garamond"/>
                  <w:sz w:val="22"/>
                  <w:szCs w:val="21"/>
                  <w:rPrChange w:id="362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Collaborated with physicians </w:t>
              </w:r>
            </w:ins>
            <w:ins w:id="363" w:author="Jun Gong" w:date="2017-10-07T14:07:00Z">
              <w:r w:rsidR="00AC6E25" w:rsidRPr="006B7D9B">
                <w:rPr>
                  <w:rFonts w:ascii="Garamond" w:hAnsi="Garamond"/>
                  <w:sz w:val="22"/>
                  <w:szCs w:val="21"/>
                  <w:rPrChange w:id="364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to learn </w:t>
              </w:r>
            </w:ins>
            <w:ins w:id="365" w:author="Jun Gong" w:date="2017-10-07T13:57:00Z">
              <w:r w:rsidRPr="006B7D9B">
                <w:rPr>
                  <w:rFonts w:ascii="Garamond" w:hAnsi="Garamond"/>
                  <w:sz w:val="22"/>
                  <w:szCs w:val="21"/>
                  <w:rPrChange w:id="366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how LAOs and SAOs </w:t>
              </w:r>
            </w:ins>
            <w:ins w:id="367" w:author="Jun Gong" w:date="2017-10-07T14:07:00Z">
              <w:r w:rsidR="00905F22" w:rsidRPr="006B7D9B">
                <w:rPr>
                  <w:rFonts w:ascii="Garamond" w:hAnsi="Garamond"/>
                  <w:sz w:val="22"/>
                  <w:szCs w:val="21"/>
                  <w:rPrChange w:id="368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were </w:t>
              </w:r>
            </w:ins>
            <w:ins w:id="369" w:author="Jun Gong" w:date="2017-10-07T13:57:00Z">
              <w:r w:rsidRPr="006B7D9B">
                <w:rPr>
                  <w:rFonts w:ascii="Garamond" w:hAnsi="Garamond"/>
                  <w:sz w:val="22"/>
                  <w:szCs w:val="21"/>
                  <w:rPrChange w:id="370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appl</w:t>
              </w:r>
              <w:r w:rsidR="00290E69" w:rsidRPr="006B7D9B">
                <w:rPr>
                  <w:rFonts w:ascii="Garamond" w:hAnsi="Garamond"/>
                  <w:sz w:val="22"/>
                  <w:szCs w:val="21"/>
                  <w:rPrChange w:id="371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ied in actual clinical settings</w:t>
              </w:r>
            </w:ins>
          </w:p>
          <w:p w14:paraId="4918A764" w14:textId="69BBE3FF" w:rsidR="004E14C3" w:rsidRPr="00B52BA5" w:rsidDel="004E14C3" w:rsidRDefault="00B52BA5">
            <w:pPr>
              <w:numPr>
                <w:ilvl w:val="0"/>
                <w:numId w:val="17"/>
              </w:numPr>
              <w:ind w:left="0"/>
              <w:rPr>
                <w:del w:id="372" w:author="Jun Gong" w:date="2017-10-07T13:52:00Z"/>
                <w:rFonts w:ascii="Garamond" w:hAnsi="Garamond"/>
                <w:sz w:val="2"/>
                <w:szCs w:val="2"/>
                <w:rPrChange w:id="373" w:author="Jun Gong" w:date="2017-10-07T13:57:00Z">
                  <w:rPr>
                    <w:del w:id="374" w:author="Jun Gong" w:date="2017-10-07T13:52:00Z"/>
                    <w:rFonts w:ascii="Garamond" w:hAnsi="Garamond"/>
                    <w:sz w:val="22"/>
                    <w:szCs w:val="21"/>
                  </w:rPr>
                </w:rPrChange>
              </w:rPr>
              <w:pPrChange w:id="375" w:author="Jun Gong" w:date="2017-10-07T13:57:00Z">
                <w:pPr>
                  <w:numPr>
                    <w:numId w:val="4"/>
                  </w:numPr>
                  <w:ind w:left="630" w:hanging="360"/>
                  <w:contextualSpacing/>
                </w:pPr>
              </w:pPrChange>
            </w:pPr>
            <w:ins w:id="376" w:author="Jun Gong" w:date="2017-10-07T13:57:00Z">
              <w:r>
                <w:rPr>
                  <w:rFonts w:ascii="Garamond" w:hAnsi="Garamond"/>
                  <w:sz w:val="2"/>
                  <w:szCs w:val="2"/>
                </w:rPr>
                <w:t xml:space="preserve"> </w:t>
              </w:r>
            </w:ins>
          </w:p>
          <w:p w14:paraId="6F89C4F6" w14:textId="05E60E82" w:rsidR="00BA661A" w:rsidRPr="00A127EC" w:rsidDel="004E14C3" w:rsidRDefault="00BA661A">
            <w:pPr>
              <w:rPr>
                <w:del w:id="377" w:author="Jun Gong" w:date="2017-10-07T13:51:00Z"/>
              </w:rPr>
              <w:pPrChange w:id="378" w:author="Jun Gong" w:date="2017-10-07T13:57:00Z">
                <w:pPr>
                  <w:numPr>
                    <w:numId w:val="4"/>
                  </w:numPr>
                  <w:ind w:left="630" w:hanging="360"/>
                  <w:contextualSpacing/>
                </w:pPr>
              </w:pPrChange>
            </w:pPr>
            <w:del w:id="379" w:author="Jun Gong" w:date="2017-10-07T13:51:00Z">
              <w:r w:rsidRPr="00BF26D1" w:rsidDel="004E14C3">
                <w:delText>Review the medical literature independently</w:delText>
              </w:r>
              <w:r w:rsidDel="004E14C3">
                <w:delText xml:space="preserve"> with a focus on mechanism and adverse effects;</w:delText>
              </w:r>
              <w:r w:rsidRPr="00BF26D1" w:rsidDel="004E14C3">
                <w:delText xml:space="preserve"> </w:delText>
              </w:r>
              <w:r w:rsidDel="004E14C3">
                <w:delText>C</w:delText>
              </w:r>
              <w:r w:rsidRPr="00BF26D1" w:rsidDel="004E14C3">
                <w:delText>ollaborated with physicians have more knowledge about how LAOs and SAOs applied in actual clinical settings.</w:delText>
              </w:r>
            </w:del>
            <w:del w:id="380" w:author="Jun Gong" w:date="2017-10-07T13:50:00Z">
              <w:r w:rsidRPr="00BF26D1" w:rsidDel="004E14C3">
                <w:delText xml:space="preserve"> </w:delText>
              </w:r>
            </w:del>
          </w:p>
          <w:p w14:paraId="58CA5309" w14:textId="6C512F71" w:rsidR="00BA661A" w:rsidRPr="008E6D4E" w:rsidDel="004E14C3" w:rsidRDefault="00BA661A">
            <w:pPr>
              <w:rPr>
                <w:del w:id="381" w:author="Jun Gong" w:date="2017-10-07T13:50:00Z"/>
                <w:b/>
              </w:rPr>
              <w:pPrChange w:id="382" w:author="Jun Gong" w:date="2017-10-07T13:57:00Z">
                <w:pPr>
                  <w:numPr>
                    <w:numId w:val="16"/>
                  </w:numPr>
                  <w:ind w:left="540" w:hanging="360"/>
                  <w:contextualSpacing/>
                </w:pPr>
              </w:pPrChange>
            </w:pPr>
            <w:del w:id="383" w:author="Jun Gong" w:date="2017-10-07T13:50:00Z">
              <w:r w:rsidRPr="00A127EC" w:rsidDel="004E14C3">
                <w:rPr>
                  <w:b/>
                </w:rPr>
                <w:delText>Risk characterization and Policy</w:delText>
              </w:r>
              <w:r w:rsidRPr="00A127EC" w:rsidDel="004E14C3">
                <w:rPr>
                  <w:rFonts w:hint="eastAsia"/>
                  <w:b/>
                </w:rPr>
                <w:delText xml:space="preserve"> </w:delText>
              </w:r>
              <w:r w:rsidRPr="00A127EC" w:rsidDel="004E14C3">
                <w:rPr>
                  <w:b/>
                </w:rPr>
                <w:delText>Recommendations Regarding the Diesel Exhaust</w:delText>
              </w:r>
              <w:r w:rsidRPr="00A127EC" w:rsidDel="004E14C3">
                <w:rPr>
                  <w:rFonts w:hint="eastAsia"/>
                  <w:b/>
                </w:rPr>
                <w:delText xml:space="preserve"> </w:delText>
              </w:r>
              <w:r w:rsidRPr="00A127EC" w:rsidDel="004E14C3">
                <w:rPr>
                  <w:b/>
                </w:rPr>
                <w:delText>and PM2.5 in Beijing-Tianjin-Hebei Area</w:delText>
              </w:r>
              <w:r w:rsidDel="004E14C3">
                <w:rPr>
                  <w:rFonts w:hint="eastAsia"/>
                  <w:b/>
                </w:rPr>
                <w:delText xml:space="preserve"> </w:delText>
              </w:r>
              <w:r w:rsidDel="004E14C3">
                <w:rPr>
                  <w:rFonts w:hint="eastAsia"/>
                  <w:b/>
                </w:rPr>
                <w:delText>（</w:delText>
              </w:r>
              <w:r w:rsidDel="004E14C3">
                <w:rPr>
                  <w:b/>
                </w:rPr>
                <w:delText>Environmental Policy Paper</w:delText>
              </w:r>
              <w:r w:rsidDel="004E14C3">
                <w:rPr>
                  <w:rFonts w:hint="eastAsia"/>
                  <w:b/>
                </w:rPr>
                <w:delText>）</w:delText>
              </w:r>
            </w:del>
          </w:p>
          <w:p w14:paraId="092B621A" w14:textId="79644E25" w:rsidR="00BA661A" w:rsidDel="004E14C3" w:rsidRDefault="00BA661A">
            <w:pPr>
              <w:rPr>
                <w:del w:id="384" w:author="Jun Gong" w:date="2017-10-07T13:50:00Z"/>
              </w:rPr>
              <w:pPrChange w:id="385" w:author="Jun Gong" w:date="2017-10-07T13:57:00Z">
                <w:pPr>
                  <w:numPr>
                    <w:numId w:val="4"/>
                  </w:numPr>
                  <w:ind w:left="630" w:hanging="360"/>
                  <w:contextualSpacing/>
                </w:pPr>
              </w:pPrChange>
            </w:pPr>
            <w:del w:id="386" w:author="Jun Gong" w:date="2017-10-07T13:50:00Z">
              <w:r w:rsidRPr="00E66F07" w:rsidDel="004E14C3">
                <w:delText>This report aims to spur Beijing Environment Bureau into an action of updat</w:delText>
              </w:r>
              <w:r w:rsidRPr="00E66F07" w:rsidDel="004E14C3">
                <w:rPr>
                  <w:rFonts w:hint="eastAsia"/>
                </w:rPr>
                <w:delText>ing policy</w:delText>
              </w:r>
              <w:r w:rsidRPr="00E66F07" w:rsidDel="004E14C3">
                <w:delText xml:space="preserve"> to monitor and control the level of diesel exhaust in the densely-populated urban area. </w:delText>
              </w:r>
            </w:del>
          </w:p>
          <w:p w14:paraId="3174F66B" w14:textId="39E3C0CA" w:rsidR="00BA661A" w:rsidRPr="00E66F07" w:rsidDel="00FE726D" w:rsidRDefault="00BA661A">
            <w:pPr>
              <w:rPr>
                <w:del w:id="387" w:author="Jun Gong" w:date="2017-10-07T13:29:00Z"/>
              </w:rPr>
              <w:pPrChange w:id="388" w:author="Jun Gong" w:date="2017-10-07T13:57:00Z">
                <w:pPr>
                  <w:numPr>
                    <w:numId w:val="4"/>
                  </w:numPr>
                  <w:ind w:left="630" w:hanging="360"/>
                  <w:contextualSpacing/>
                </w:pPr>
              </w:pPrChange>
            </w:pPr>
            <w:del w:id="389" w:author="Jun Gong" w:date="2017-10-07T13:50:00Z">
              <w:r w:rsidDel="004E14C3">
                <w:delText xml:space="preserve">Illustrated the relationship between fine particular matters and diesel exhaust; conducted a qualitative and quantitative review of available epidemiologic and experimental studies about </w:delText>
              </w:r>
              <w:r w:rsidRPr="00E66F07" w:rsidDel="004E14C3">
                <w:delText>diesel exhaust</w:delText>
              </w:r>
              <w:r w:rsidDel="004E14C3">
                <w:delText xml:space="preserve"> exposure. </w:delText>
              </w:r>
            </w:del>
          </w:p>
          <w:p w14:paraId="5098B3BE" w14:textId="7049DE9E" w:rsidR="00BA661A" w:rsidRPr="00FE726D" w:rsidRDefault="00BA661A">
            <w:pPr>
              <w:rPr>
                <w:b/>
                <w:rPrChange w:id="390" w:author="Jun Gong" w:date="2017-10-07T13:29:00Z">
                  <w:rPr/>
                </w:rPrChange>
              </w:rPr>
              <w:pPrChange w:id="391" w:author="Jun Gong" w:date="2017-10-07T13:57:00Z">
                <w:pPr>
                  <w:pStyle w:val="ListParagraph"/>
                  <w:numPr>
                    <w:numId w:val="16"/>
                  </w:numPr>
                  <w:ind w:left="540" w:hanging="360"/>
                </w:pPr>
              </w:pPrChange>
            </w:pPr>
            <w:del w:id="392" w:author="Jun Gong" w:date="2017-10-07T13:29:00Z">
              <w:r w:rsidRPr="00FE726D" w:rsidDel="00FE726D">
                <w:rPr>
                  <w:b/>
                  <w:rPrChange w:id="393" w:author="Jun Gong" w:date="2017-10-07T13:29:00Z">
                    <w:rPr/>
                  </w:rPrChange>
                </w:rPr>
                <w:delText>Identifying Optimal Health Plan Structures for Small Businesses</w:delText>
              </w:r>
            </w:del>
          </w:p>
        </w:tc>
      </w:tr>
      <w:tr w:rsidR="00BA661A" w:rsidRPr="0091735C" w14:paraId="35B1992B" w14:textId="15BC44F9" w:rsidTr="00C82529">
        <w:tblPrEx>
          <w:tblPrExChange w:id="394" w:author="Jun Gong" w:date="2017-10-07T23:17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trHeight w:val="288"/>
          <w:trPrChange w:id="395" w:author="Jun Gong" w:date="2017-10-07T23:17:00Z">
            <w:trPr>
              <w:gridBefore w:val="3"/>
              <w:trHeight w:val="288"/>
            </w:trPr>
          </w:trPrChange>
        </w:trPr>
        <w:tc>
          <w:tcPr>
            <w:tcW w:w="10525" w:type="dxa"/>
            <w:gridSpan w:val="3"/>
            <w:tcPrChange w:id="396" w:author="Jun Gong" w:date="2017-10-07T23:17:00Z">
              <w:tcPr>
                <w:tcW w:w="10525" w:type="dxa"/>
                <w:gridSpan w:val="8"/>
              </w:tcPr>
            </w:tcPrChange>
          </w:tcPr>
          <w:p w14:paraId="0317735E" w14:textId="3A1677CA" w:rsidR="00BA661A" w:rsidRPr="0091735C" w:rsidRDefault="00DE3ECA" w:rsidP="006B7D9B">
            <w:pPr>
              <w:pStyle w:val="Heading1"/>
              <w:spacing w:before="40" w:line="240" w:lineRule="auto"/>
              <w:contextualSpacing/>
              <w:rPr>
                <w:rFonts w:ascii="Garamond" w:hAnsi="Garamond"/>
                <w:szCs w:val="21"/>
              </w:rPr>
              <w:pPrChange w:id="397" w:author="Jun Gong" w:date="2017-10-07T23:29:00Z">
                <w:pPr>
                  <w:pStyle w:val="Heading1"/>
                  <w:spacing w:line="240" w:lineRule="auto"/>
                  <w:contextualSpacing/>
                </w:pPr>
              </w:pPrChange>
            </w:pPr>
            <w:ins w:id="398" w:author="Jun Gong" w:date="2017-10-07T14:08:00Z">
              <w:r>
                <w:rPr>
                  <w:rFonts w:ascii="Garamond" w:hAnsi="Garamond"/>
                  <w:sz w:val="24"/>
                  <w:szCs w:val="22"/>
                </w:rPr>
                <w:lastRenderedPageBreak/>
                <w:t xml:space="preserve">EMPLOYMENT </w:t>
              </w:r>
            </w:ins>
            <w:r w:rsidR="00BA661A" w:rsidRPr="00FE726D">
              <w:rPr>
                <w:rFonts w:ascii="Garamond" w:hAnsi="Garamond"/>
                <w:sz w:val="24"/>
                <w:szCs w:val="22"/>
                <w:rPrChange w:id="399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  <w:t>EXPERIENCE</w:t>
            </w:r>
          </w:p>
        </w:tc>
        <w:tc>
          <w:tcPr>
            <w:tcW w:w="2610" w:type="dxa"/>
            <w:tcPrChange w:id="400" w:author="Jun Gong" w:date="2017-10-07T23:17:00Z">
              <w:tcPr>
                <w:tcW w:w="2610" w:type="dxa"/>
                <w:gridSpan w:val="4"/>
              </w:tcPr>
            </w:tcPrChange>
          </w:tcPr>
          <w:p w14:paraId="72AECCFC" w14:textId="61DA0C2F" w:rsidR="00BA661A" w:rsidRPr="0091735C" w:rsidRDefault="00BA661A"/>
        </w:tc>
      </w:tr>
      <w:tr w:rsidR="00120A40" w:rsidRPr="0091735C" w14:paraId="6D4F2E80" w14:textId="77777777" w:rsidTr="006B7D9B">
        <w:tblPrEx>
          <w:tblPrExChange w:id="401" w:author="Jun Gong" w:date="2017-10-07T23:30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108"/>
          <w:trPrChange w:id="402" w:author="Jun Gong" w:date="2017-10-07T23:30:00Z">
            <w:trPr>
              <w:gridBefore w:val="2"/>
              <w:gridAfter w:val="1"/>
              <w:wAfter w:w="2610" w:type="dxa"/>
              <w:trHeight w:val="351"/>
            </w:trPr>
          </w:trPrChange>
        </w:trPr>
        <w:tc>
          <w:tcPr>
            <w:tcW w:w="8010" w:type="dxa"/>
            <w:tcPrChange w:id="403" w:author="Jun Gong" w:date="2017-10-07T23:30:00Z">
              <w:tcPr>
                <w:tcW w:w="7915" w:type="dxa"/>
                <w:gridSpan w:val="3"/>
              </w:tcPr>
            </w:tcPrChange>
          </w:tcPr>
          <w:p w14:paraId="4FB45E8F" w14:textId="29FD81CA" w:rsidR="00BA661A" w:rsidRPr="0091735C" w:rsidRDefault="00BA661A" w:rsidP="00044C2E">
            <w:pPr>
              <w:contextualSpacing/>
              <w:rPr>
                <w:rFonts w:ascii="Garamond" w:hAnsi="Garamond"/>
                <w:b/>
                <w:bCs/>
                <w:szCs w:val="21"/>
              </w:rPr>
            </w:pPr>
            <w:r>
              <w:rPr>
                <w:rFonts w:ascii="Garamond" w:hAnsi="Garamond"/>
                <w:b/>
                <w:bCs/>
                <w:szCs w:val="21"/>
              </w:rPr>
              <w:t>QuintilesIMS</w:t>
            </w:r>
            <w:r w:rsidRPr="00710B09">
              <w:rPr>
                <w:rFonts w:ascii="Garamond" w:hAnsi="Garamond"/>
                <w:bCs/>
                <w:szCs w:val="21"/>
              </w:rPr>
              <w:t>,</w:t>
            </w:r>
            <w:r>
              <w:rPr>
                <w:rFonts w:ascii="Garamond" w:hAnsi="Garamond"/>
                <w:bCs/>
                <w:szCs w:val="21"/>
              </w:rPr>
              <w:t xml:space="preserve"> Shanghai, China</w:t>
            </w:r>
          </w:p>
        </w:tc>
        <w:tc>
          <w:tcPr>
            <w:tcW w:w="2515" w:type="dxa"/>
            <w:gridSpan w:val="2"/>
            <w:tcPrChange w:id="404" w:author="Jun Gong" w:date="2017-10-07T23:30:00Z">
              <w:tcPr>
                <w:tcW w:w="2610" w:type="dxa"/>
                <w:gridSpan w:val="5"/>
              </w:tcPr>
            </w:tcPrChange>
          </w:tcPr>
          <w:p w14:paraId="559C6EB0" w14:textId="3F3F9621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  <w:r>
              <w:rPr>
                <w:rFonts w:ascii="Garamond" w:hAnsi="Garamond"/>
                <w:bCs/>
                <w:szCs w:val="21"/>
              </w:rPr>
              <w:t>Aug</w:t>
            </w:r>
            <w:ins w:id="405" w:author="Jun Gong" w:date="2017-10-07T14:13:00Z">
              <w:r w:rsidR="00DE3ECA">
                <w:rPr>
                  <w:rFonts w:ascii="Garamond" w:hAnsi="Garamond"/>
                  <w:bCs/>
                  <w:szCs w:val="21"/>
                </w:rPr>
                <w:t>.</w:t>
              </w:r>
            </w:ins>
            <w:r>
              <w:rPr>
                <w:rFonts w:ascii="Garamond" w:hAnsi="Garamond"/>
                <w:bCs/>
                <w:szCs w:val="21"/>
              </w:rPr>
              <w:t xml:space="preserve"> 2017</w:t>
            </w:r>
            <w:r w:rsidRPr="0091735C">
              <w:rPr>
                <w:rFonts w:ascii="Garamond" w:hAnsi="Garamond"/>
                <w:bCs/>
                <w:szCs w:val="21"/>
              </w:rPr>
              <w:t>—</w:t>
            </w:r>
            <w:ins w:id="406" w:author="Jun Gong" w:date="2017-10-07T14:20:00Z">
              <w:r w:rsidR="00C55DC3">
                <w:rPr>
                  <w:rFonts w:ascii="Garamond" w:hAnsi="Garamond"/>
                  <w:bCs/>
                  <w:szCs w:val="21"/>
                </w:rPr>
                <w:t>C</w:t>
              </w:r>
            </w:ins>
            <w:del w:id="407" w:author="Jun Gong" w:date="2017-10-07T14:20:00Z">
              <w:r w:rsidDel="00C55DC3">
                <w:rPr>
                  <w:rFonts w:ascii="Garamond" w:hAnsi="Garamond"/>
                  <w:bCs/>
                  <w:szCs w:val="21"/>
                </w:rPr>
                <w:delText>c</w:delText>
              </w:r>
            </w:del>
            <w:r>
              <w:rPr>
                <w:rFonts w:ascii="Garamond" w:hAnsi="Garamond"/>
                <w:bCs/>
                <w:szCs w:val="21"/>
              </w:rPr>
              <w:t xml:space="preserve">urrent </w:t>
            </w:r>
          </w:p>
        </w:tc>
      </w:tr>
      <w:tr w:rsidR="00120A40" w:rsidRPr="0091735C" w14:paraId="6B853307" w14:textId="77777777" w:rsidTr="006B7D9B">
        <w:tblPrEx>
          <w:tblPrExChange w:id="408" w:author="Jun Gong" w:date="2017-10-07T23:29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225"/>
          <w:trPrChange w:id="409" w:author="Jun Gong" w:date="2017-10-07T23:29:00Z">
            <w:trPr>
              <w:gridBefore w:val="2"/>
              <w:gridAfter w:val="1"/>
              <w:wAfter w:w="2610" w:type="dxa"/>
              <w:trHeight w:val="332"/>
            </w:trPr>
          </w:trPrChange>
        </w:trPr>
        <w:tc>
          <w:tcPr>
            <w:tcW w:w="8010" w:type="dxa"/>
            <w:tcPrChange w:id="410" w:author="Jun Gong" w:date="2017-10-07T23:29:00Z">
              <w:tcPr>
                <w:tcW w:w="7915" w:type="dxa"/>
                <w:gridSpan w:val="3"/>
              </w:tcPr>
            </w:tcPrChange>
          </w:tcPr>
          <w:p w14:paraId="53032EE9" w14:textId="56D152D9" w:rsidR="00BA661A" w:rsidRPr="00290E69" w:rsidRDefault="00BA661A" w:rsidP="00386F78">
            <w:pPr>
              <w:contextualSpacing/>
              <w:rPr>
                <w:rFonts w:ascii="Garamond" w:hAnsi="Garamond"/>
                <w:b/>
                <w:bCs/>
                <w:i/>
                <w:sz w:val="22"/>
                <w:szCs w:val="21"/>
                <w:rPrChange w:id="411" w:author="Jun Gong" w:date="2017-10-07T14:13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</w:pPr>
            <w:r w:rsidRPr="00290E69">
              <w:rPr>
                <w:rFonts w:ascii="Garamond" w:hAnsi="Garamond"/>
                <w:b/>
                <w:bCs/>
                <w:i/>
                <w:sz w:val="22"/>
                <w:szCs w:val="21"/>
                <w:rPrChange w:id="412" w:author="Jun Gong" w:date="2017-10-07T14:13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  <w:t xml:space="preserve">PTA, Management Consulting </w:t>
            </w:r>
          </w:p>
        </w:tc>
        <w:tc>
          <w:tcPr>
            <w:tcW w:w="2515" w:type="dxa"/>
            <w:gridSpan w:val="2"/>
            <w:tcPrChange w:id="413" w:author="Jun Gong" w:date="2017-10-07T23:29:00Z">
              <w:tcPr>
                <w:tcW w:w="2610" w:type="dxa"/>
                <w:gridSpan w:val="5"/>
              </w:tcPr>
            </w:tcPrChange>
          </w:tcPr>
          <w:p w14:paraId="3C2B7DC8" w14:textId="7777777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</w:p>
        </w:tc>
      </w:tr>
      <w:tr w:rsidR="00A5125C" w:rsidRPr="0091735C" w14:paraId="6B267F3E" w14:textId="072D822F" w:rsidTr="00214905">
        <w:tblPrEx>
          <w:tblPrExChange w:id="414" w:author="Jun Gong" w:date="2017-10-07T23:32:00Z">
            <w:tblPrEx>
              <w:tblW w:w="13135" w:type="dxa"/>
            </w:tblPrEx>
          </w:tblPrExChange>
        </w:tblPrEx>
        <w:trPr>
          <w:trHeight w:val="1440"/>
          <w:trPrChange w:id="415" w:author="Jun Gong" w:date="2017-10-07T23:32:00Z">
            <w:trPr>
              <w:gridBefore w:val="1"/>
              <w:gridAfter w:val="0"/>
              <w:trHeight w:val="1386"/>
            </w:trPr>
          </w:trPrChange>
        </w:trPr>
        <w:tc>
          <w:tcPr>
            <w:tcW w:w="10525" w:type="dxa"/>
            <w:gridSpan w:val="3"/>
            <w:tcPrChange w:id="416" w:author="Jun Gong" w:date="2017-10-07T23:32:00Z">
              <w:tcPr>
                <w:tcW w:w="10525" w:type="dxa"/>
                <w:gridSpan w:val="8"/>
              </w:tcPr>
            </w:tcPrChange>
          </w:tcPr>
          <w:p w14:paraId="15ABBF9D" w14:textId="62EB6312" w:rsidR="00BA661A" w:rsidRPr="006B7D9B" w:rsidRDefault="00BA661A" w:rsidP="00A8404F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  <w:rPrChange w:id="417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</w:pPr>
            <w:r w:rsidRPr="006B7D9B">
              <w:rPr>
                <w:rFonts w:ascii="Garamond" w:hAnsi="Garamond"/>
                <w:sz w:val="22"/>
                <w:szCs w:val="21"/>
                <w:rPrChange w:id="418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Supported a project to launch a </w:t>
            </w:r>
            <w:r w:rsidRPr="006B7D9B">
              <w:rPr>
                <w:rFonts w:ascii="Garamond" w:hAnsi="Garamond" w:hint="eastAsia"/>
                <w:sz w:val="22"/>
                <w:szCs w:val="21"/>
                <w:rPrChange w:id="419" w:author="Jun Gong" w:date="2017-10-07T23:27:00Z">
                  <w:rPr>
                    <w:rFonts w:ascii="Garamond" w:hAnsi="Garamond" w:hint="eastAsia"/>
                    <w:sz w:val="22"/>
                    <w:szCs w:val="21"/>
                  </w:rPr>
                </w:rPrChange>
              </w:rPr>
              <w:t>drug</w:t>
            </w:r>
            <w:r w:rsidRPr="006B7D9B">
              <w:rPr>
                <w:rFonts w:ascii="Garamond" w:hAnsi="Garamond"/>
                <w:sz w:val="22"/>
                <w:szCs w:val="21"/>
                <w:rPrChange w:id="420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 (a PCSK9 inhibitor)</w:t>
            </w:r>
            <w:r w:rsidRPr="006B7D9B">
              <w:rPr>
                <w:rFonts w:ascii="Garamond" w:hAnsi="Garamond" w:hint="eastAsia"/>
                <w:sz w:val="22"/>
                <w:szCs w:val="21"/>
                <w:rPrChange w:id="421" w:author="Jun Gong" w:date="2017-10-07T23:27:00Z">
                  <w:rPr>
                    <w:rFonts w:ascii="Garamond" w:hAnsi="Garamond" w:hint="eastAsia"/>
                    <w:sz w:val="22"/>
                    <w:szCs w:val="21"/>
                  </w:rPr>
                </w:rPrChange>
              </w:rPr>
              <w:t xml:space="preserve"> </w:t>
            </w:r>
            <w:r w:rsidRPr="006B7D9B">
              <w:rPr>
                <w:rFonts w:ascii="Garamond" w:hAnsi="Garamond"/>
                <w:sz w:val="22"/>
                <w:szCs w:val="21"/>
                <w:rPrChange w:id="422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>in China market; conducted primary and secondary research to anticipate the potential market share; participated in expert and patient interview</w:t>
            </w:r>
            <w:ins w:id="423" w:author="Jun Gong" w:date="2017-10-07T14:19:00Z">
              <w:r w:rsidR="000D0351" w:rsidRPr="006B7D9B">
                <w:rPr>
                  <w:rFonts w:ascii="Garamond" w:hAnsi="Garamond"/>
                  <w:sz w:val="22"/>
                  <w:szCs w:val="21"/>
                  <w:rPrChange w:id="424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s</w:t>
              </w:r>
            </w:ins>
            <w:r w:rsidRPr="006B7D9B">
              <w:rPr>
                <w:rFonts w:ascii="Garamond" w:hAnsi="Garamond"/>
                <w:sz w:val="22"/>
                <w:szCs w:val="21"/>
                <w:rPrChange w:id="425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 and </w:t>
            </w:r>
            <w:ins w:id="426" w:author="Jun Gong" w:date="2017-10-07T14:18:00Z">
              <w:r w:rsidR="000D0351" w:rsidRPr="006B7D9B">
                <w:rPr>
                  <w:rFonts w:ascii="Garamond" w:hAnsi="Garamond"/>
                  <w:sz w:val="22"/>
                  <w:szCs w:val="21"/>
                  <w:rPrChange w:id="427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composed </w:t>
              </w:r>
            </w:ins>
            <w:r w:rsidRPr="006B7D9B">
              <w:rPr>
                <w:rFonts w:ascii="Garamond" w:hAnsi="Garamond"/>
                <w:sz w:val="22"/>
                <w:szCs w:val="21"/>
                <w:rPrChange w:id="428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>transcript</w:t>
            </w:r>
            <w:ins w:id="429" w:author="Jun Gong" w:date="2017-10-07T14:19:00Z">
              <w:r w:rsidR="000D0351" w:rsidRPr="006B7D9B">
                <w:rPr>
                  <w:rFonts w:ascii="Garamond" w:hAnsi="Garamond"/>
                  <w:sz w:val="22"/>
                  <w:szCs w:val="21"/>
                  <w:rPrChange w:id="430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s</w:t>
              </w:r>
            </w:ins>
            <w:del w:id="431" w:author="Jun Gong" w:date="2017-10-07T14:19:00Z">
              <w:r w:rsidRPr="006B7D9B" w:rsidDel="000D0351">
                <w:rPr>
                  <w:rFonts w:ascii="Garamond" w:hAnsi="Garamond"/>
                  <w:sz w:val="22"/>
                  <w:szCs w:val="21"/>
                  <w:rPrChange w:id="432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 composing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433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>; collaborated with team members to synthesize data and findings</w:t>
            </w:r>
          </w:p>
          <w:p w14:paraId="53D2AFB3" w14:textId="3FDECDCF" w:rsidR="00BA661A" w:rsidRPr="006B7D9B" w:rsidDel="00A5125C" w:rsidRDefault="00BA661A" w:rsidP="009B011C">
            <w:pPr>
              <w:numPr>
                <w:ilvl w:val="0"/>
                <w:numId w:val="4"/>
              </w:numPr>
              <w:contextualSpacing/>
              <w:rPr>
                <w:del w:id="434" w:author="Jun Gong" w:date="2017-10-07T22:44:00Z"/>
                <w:rFonts w:ascii="Garamond" w:hAnsi="Garamond"/>
                <w:sz w:val="22"/>
                <w:szCs w:val="21"/>
                <w:rPrChange w:id="435" w:author="Jun Gong" w:date="2017-10-07T23:27:00Z">
                  <w:rPr>
                    <w:del w:id="436" w:author="Jun Gong" w:date="2017-10-07T22:44:00Z"/>
                    <w:rFonts w:ascii="Garamond" w:hAnsi="Garamond"/>
                    <w:sz w:val="22"/>
                    <w:szCs w:val="21"/>
                  </w:rPr>
                </w:rPrChange>
              </w:rPr>
            </w:pPr>
            <w:r w:rsidRPr="006B7D9B">
              <w:rPr>
                <w:rFonts w:ascii="Garamond" w:hAnsi="Garamond"/>
                <w:sz w:val="22"/>
                <w:szCs w:val="21"/>
                <w:rPrChange w:id="437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>Buil</w:t>
            </w:r>
            <w:r w:rsidRPr="006B7D9B">
              <w:rPr>
                <w:rFonts w:ascii="Garamond" w:hAnsi="Garamond" w:hint="eastAsia"/>
                <w:sz w:val="22"/>
                <w:szCs w:val="21"/>
                <w:rPrChange w:id="438" w:author="Jun Gong" w:date="2017-10-07T23:27:00Z">
                  <w:rPr>
                    <w:rFonts w:ascii="Garamond" w:hAnsi="Garamond" w:hint="eastAsia"/>
                    <w:sz w:val="22"/>
                    <w:szCs w:val="21"/>
                  </w:rPr>
                </w:rPrChange>
              </w:rPr>
              <w:t>t</w:t>
            </w:r>
            <w:r w:rsidRPr="006B7D9B">
              <w:rPr>
                <w:rFonts w:ascii="Garamond" w:hAnsi="Garamond"/>
                <w:sz w:val="22"/>
                <w:szCs w:val="21"/>
                <w:rPrChange w:id="439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 a model </w:t>
            </w:r>
            <w:del w:id="440" w:author="Jun Gong" w:date="2017-10-07T14:16:00Z">
              <w:r w:rsidRPr="006B7D9B" w:rsidDel="00290E69">
                <w:rPr>
                  <w:rFonts w:ascii="Garamond" w:hAnsi="Garamond"/>
                  <w:sz w:val="22"/>
                  <w:szCs w:val="21"/>
                  <w:rPrChange w:id="441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in Excel 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442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and facilitated quantitative analysis of </w:t>
            </w:r>
            <w:r w:rsidRPr="006B7D9B">
              <w:rPr>
                <w:rFonts w:ascii="Garamond" w:hAnsi="Garamond" w:hint="eastAsia"/>
                <w:sz w:val="22"/>
                <w:szCs w:val="21"/>
                <w:rPrChange w:id="443" w:author="Jun Gong" w:date="2017-10-07T23:27:00Z">
                  <w:rPr>
                    <w:rFonts w:ascii="Garamond" w:hAnsi="Garamond" w:hint="eastAsia"/>
                    <w:sz w:val="22"/>
                    <w:szCs w:val="21"/>
                  </w:rPr>
                </w:rPrChange>
              </w:rPr>
              <w:t>in-</w:t>
            </w:r>
            <w:r w:rsidRPr="006B7D9B">
              <w:rPr>
                <w:rFonts w:ascii="Garamond" w:hAnsi="Garamond"/>
                <w:sz w:val="22"/>
                <w:szCs w:val="21"/>
                <w:rPrChange w:id="444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>dep</w:t>
            </w:r>
            <w:r w:rsidRPr="006B7D9B">
              <w:rPr>
                <w:rFonts w:ascii="Garamond" w:hAnsi="Garamond" w:hint="eastAsia"/>
                <w:sz w:val="22"/>
                <w:szCs w:val="21"/>
                <w:rPrChange w:id="445" w:author="Jun Gong" w:date="2017-10-07T23:27:00Z">
                  <w:rPr>
                    <w:rFonts w:ascii="Garamond" w:hAnsi="Garamond" w:hint="eastAsia"/>
                    <w:sz w:val="22"/>
                    <w:szCs w:val="21"/>
                  </w:rPr>
                </w:rPrChange>
              </w:rPr>
              <w:t>th</w:t>
            </w:r>
            <w:r w:rsidRPr="006B7D9B">
              <w:rPr>
                <w:rFonts w:ascii="Garamond" w:hAnsi="Garamond"/>
                <w:sz w:val="22"/>
                <w:szCs w:val="21"/>
                <w:rPrChange w:id="446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 survey with physicians; performed a pre-test of physician survey in </w:t>
            </w:r>
            <w:r w:rsidRPr="006B7D9B">
              <w:rPr>
                <w:rFonts w:ascii="Garamond" w:hAnsi="Garamond" w:hint="eastAsia"/>
                <w:sz w:val="22"/>
                <w:szCs w:val="21"/>
                <w:rPrChange w:id="447" w:author="Jun Gong" w:date="2017-10-07T23:27:00Z">
                  <w:rPr>
                    <w:rFonts w:ascii="Garamond" w:hAnsi="Garamond" w:hint="eastAsia"/>
                    <w:sz w:val="22"/>
                    <w:szCs w:val="21"/>
                  </w:rPr>
                </w:rPrChange>
              </w:rPr>
              <w:t xml:space="preserve">key </w:t>
            </w:r>
            <w:r w:rsidRPr="006B7D9B">
              <w:rPr>
                <w:rFonts w:ascii="Garamond" w:hAnsi="Garamond"/>
                <w:sz w:val="22"/>
                <w:szCs w:val="21"/>
                <w:rPrChange w:id="448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>Shanghai hospitals</w:t>
            </w:r>
            <w:r w:rsidRPr="006B7D9B">
              <w:rPr>
                <w:rFonts w:ascii="Garamond" w:hAnsi="Garamond" w:hint="eastAsia"/>
                <w:sz w:val="22"/>
                <w:szCs w:val="21"/>
                <w:rPrChange w:id="449" w:author="Jun Gong" w:date="2017-10-07T23:27:00Z">
                  <w:rPr>
                    <w:rFonts w:ascii="Garamond" w:hAnsi="Garamond" w:hint="eastAsia"/>
                    <w:sz w:val="22"/>
                    <w:szCs w:val="21"/>
                  </w:rPr>
                </w:rPrChange>
              </w:rPr>
              <w:t xml:space="preserve"> </w:t>
            </w:r>
            <w:r w:rsidRPr="006B7D9B">
              <w:rPr>
                <w:rFonts w:ascii="Garamond" w:hAnsi="Garamond"/>
                <w:sz w:val="22"/>
                <w:szCs w:val="21"/>
                <w:rPrChange w:id="450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to modify questionnaires before </w:t>
            </w:r>
            <w:del w:id="451" w:author="Jun Gong" w:date="2017-10-07T14:19:00Z">
              <w:r w:rsidRPr="006B7D9B" w:rsidDel="00523A64">
                <w:rPr>
                  <w:rFonts w:ascii="Garamond" w:hAnsi="Garamond"/>
                  <w:sz w:val="22"/>
                  <w:szCs w:val="21"/>
                  <w:rPrChange w:id="452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distribution 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453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nationwide </w:t>
            </w:r>
            <w:ins w:id="454" w:author="Jun Gong" w:date="2017-10-07T14:19:00Z">
              <w:r w:rsidR="00523A64" w:rsidRPr="006B7D9B">
                <w:rPr>
                  <w:rFonts w:ascii="Garamond" w:hAnsi="Garamond"/>
                  <w:sz w:val="22"/>
                  <w:szCs w:val="21"/>
                  <w:rPrChange w:id="455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distribution</w:t>
              </w:r>
            </w:ins>
          </w:p>
          <w:p w14:paraId="1BB43373" w14:textId="22FCB5AF" w:rsidR="00BA661A" w:rsidRPr="00A5125C" w:rsidRDefault="00BA661A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Cs w:val="21"/>
              </w:rPr>
              <w:pPrChange w:id="456" w:author="Jun Gong" w:date="2017-10-07T22:44:00Z">
                <w:pPr>
                  <w:ind w:left="720"/>
                  <w:contextualSpacing/>
                </w:pPr>
              </w:pPrChange>
            </w:pPr>
          </w:p>
        </w:tc>
        <w:tc>
          <w:tcPr>
            <w:tcW w:w="2610" w:type="dxa"/>
            <w:tcPrChange w:id="457" w:author="Jun Gong" w:date="2017-10-07T23:32:00Z">
              <w:tcPr>
                <w:tcW w:w="2610" w:type="dxa"/>
                <w:gridSpan w:val="4"/>
              </w:tcPr>
            </w:tcPrChange>
          </w:tcPr>
          <w:p w14:paraId="77E7FEFE" w14:textId="05125D0E" w:rsidR="00BA661A" w:rsidRPr="0091735C" w:rsidRDefault="00BA661A"/>
        </w:tc>
      </w:tr>
      <w:tr w:rsidR="00120A40" w:rsidRPr="0091735C" w14:paraId="0DA0C605" w14:textId="02392CCF" w:rsidTr="006B7D9B">
        <w:tblPrEx>
          <w:tblPrExChange w:id="458" w:author="Jun Gong" w:date="2017-10-07T23:30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75"/>
          <w:trPrChange w:id="459" w:author="Jun Gong" w:date="2017-10-07T23:30:00Z">
            <w:trPr>
              <w:gridBefore w:val="2"/>
              <w:gridAfter w:val="1"/>
              <w:wAfter w:w="2610" w:type="dxa"/>
              <w:trHeight w:val="351"/>
            </w:trPr>
          </w:trPrChange>
        </w:trPr>
        <w:tc>
          <w:tcPr>
            <w:tcW w:w="8010" w:type="dxa"/>
            <w:tcPrChange w:id="460" w:author="Jun Gong" w:date="2017-10-07T23:30:00Z">
              <w:tcPr>
                <w:tcW w:w="7915" w:type="dxa"/>
                <w:gridSpan w:val="3"/>
              </w:tcPr>
            </w:tcPrChange>
          </w:tcPr>
          <w:p w14:paraId="54E91A3F" w14:textId="05D6CB46" w:rsidR="00BA661A" w:rsidRPr="0091735C" w:rsidRDefault="00BA661A" w:rsidP="00214905">
            <w:pPr>
              <w:spacing w:before="120"/>
              <w:contextualSpacing/>
              <w:rPr>
                <w:rFonts w:ascii="Garamond" w:hAnsi="Garamond"/>
                <w:b/>
                <w:bCs/>
                <w:szCs w:val="21"/>
              </w:rPr>
              <w:pPrChange w:id="461" w:author="Jun Gong" w:date="2017-10-07T23:31:00Z">
                <w:pPr>
                  <w:contextualSpacing/>
                </w:pPr>
              </w:pPrChange>
            </w:pPr>
            <w:r w:rsidRPr="0091735C">
              <w:rPr>
                <w:rFonts w:ascii="Garamond" w:hAnsi="Garamond"/>
                <w:b/>
                <w:bCs/>
                <w:szCs w:val="21"/>
              </w:rPr>
              <w:t>Dartmouth-Hitchcock Medical Center</w:t>
            </w:r>
            <w:r w:rsidRPr="0091735C">
              <w:rPr>
                <w:rFonts w:ascii="Garamond" w:hAnsi="Garamond"/>
                <w:bCs/>
                <w:szCs w:val="21"/>
              </w:rPr>
              <w:t>,</w:t>
            </w:r>
            <w:r w:rsidRPr="0091735C">
              <w:rPr>
                <w:rFonts w:ascii="Garamond" w:hAnsi="Garamond"/>
                <w:b/>
                <w:bCs/>
                <w:szCs w:val="21"/>
              </w:rPr>
              <w:t xml:space="preserve"> </w:t>
            </w:r>
            <w:r w:rsidRPr="0091735C">
              <w:rPr>
                <w:rFonts w:ascii="Garamond" w:hAnsi="Garamond"/>
                <w:bCs/>
                <w:szCs w:val="21"/>
              </w:rPr>
              <w:t>Lebanon, NH</w:t>
            </w:r>
            <w:r>
              <w:rPr>
                <w:rFonts w:ascii="Garamond" w:hAnsi="Garamond"/>
                <w:bCs/>
                <w:szCs w:val="21"/>
              </w:rPr>
              <w:t xml:space="preserve"> </w:t>
            </w:r>
          </w:p>
        </w:tc>
        <w:tc>
          <w:tcPr>
            <w:tcW w:w="2515" w:type="dxa"/>
            <w:gridSpan w:val="2"/>
            <w:tcPrChange w:id="462" w:author="Jun Gong" w:date="2017-10-07T23:30:00Z">
              <w:tcPr>
                <w:tcW w:w="2610" w:type="dxa"/>
                <w:gridSpan w:val="5"/>
              </w:tcPr>
            </w:tcPrChange>
          </w:tcPr>
          <w:p w14:paraId="6678A1B7" w14:textId="4EFD12E2" w:rsidR="00BA661A" w:rsidRPr="0091735C" w:rsidRDefault="00BA661A" w:rsidP="00214905">
            <w:pPr>
              <w:spacing w:before="120"/>
              <w:contextualSpacing/>
              <w:jc w:val="right"/>
              <w:rPr>
                <w:rFonts w:ascii="Garamond" w:hAnsi="Garamond"/>
                <w:bCs/>
                <w:szCs w:val="21"/>
              </w:rPr>
              <w:pPrChange w:id="463" w:author="Jun Gong" w:date="2017-10-07T23:31:00Z">
                <w:pPr>
                  <w:contextualSpacing/>
                  <w:jc w:val="right"/>
                </w:pPr>
              </w:pPrChange>
            </w:pPr>
            <w:r w:rsidRPr="0091735C">
              <w:rPr>
                <w:rFonts w:ascii="Garamond" w:hAnsi="Garamond"/>
                <w:bCs/>
                <w:szCs w:val="21"/>
              </w:rPr>
              <w:t>Mar</w:t>
            </w:r>
            <w:ins w:id="464" w:author="Jun Gong" w:date="2017-10-07T14:13:00Z">
              <w:r w:rsidR="00290E69">
                <w:rPr>
                  <w:rFonts w:ascii="Garamond" w:hAnsi="Garamond"/>
                  <w:bCs/>
                  <w:szCs w:val="21"/>
                </w:rPr>
                <w:t>. 2017</w:t>
              </w:r>
            </w:ins>
            <w:del w:id="465" w:author="Jun Gong" w:date="2017-10-07T14:13:00Z">
              <w:r w:rsidRPr="0091735C" w:rsidDel="00290E69">
                <w:rPr>
                  <w:rFonts w:ascii="Garamond" w:hAnsi="Garamond"/>
                  <w:bCs/>
                  <w:szCs w:val="21"/>
                </w:rPr>
                <w:delText>ch</w:delText>
              </w:r>
            </w:del>
            <w:r w:rsidRPr="0091735C">
              <w:rPr>
                <w:rFonts w:ascii="Garamond" w:hAnsi="Garamond"/>
                <w:bCs/>
                <w:szCs w:val="21"/>
              </w:rPr>
              <w:t>—May</w:t>
            </w:r>
            <w:ins w:id="466" w:author="Jun Gong" w:date="2017-10-07T14:13:00Z">
              <w:r w:rsidR="00290E69">
                <w:rPr>
                  <w:rFonts w:ascii="Garamond" w:hAnsi="Garamond"/>
                  <w:bCs/>
                  <w:szCs w:val="21"/>
                </w:rPr>
                <w:t>.</w:t>
              </w:r>
            </w:ins>
            <w:r w:rsidRPr="0091735C">
              <w:rPr>
                <w:rFonts w:ascii="Garamond" w:hAnsi="Garamond"/>
                <w:bCs/>
                <w:szCs w:val="21"/>
              </w:rPr>
              <w:t xml:space="preserve"> 2017</w:t>
            </w:r>
          </w:p>
        </w:tc>
      </w:tr>
      <w:tr w:rsidR="00120A40" w:rsidRPr="0091735C" w14:paraId="3427D38A" w14:textId="77777777" w:rsidTr="006B7D9B">
        <w:tblPrEx>
          <w:tblPrExChange w:id="467" w:author="Jun Gong" w:date="2017-10-07T23:30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198"/>
          <w:trPrChange w:id="468" w:author="Jun Gong" w:date="2017-10-07T23:30:00Z">
            <w:trPr>
              <w:gridBefore w:val="2"/>
              <w:gridAfter w:val="1"/>
              <w:wAfter w:w="2610" w:type="dxa"/>
              <w:trHeight w:val="332"/>
            </w:trPr>
          </w:trPrChange>
        </w:trPr>
        <w:tc>
          <w:tcPr>
            <w:tcW w:w="8010" w:type="dxa"/>
            <w:tcPrChange w:id="469" w:author="Jun Gong" w:date="2017-10-07T23:30:00Z">
              <w:tcPr>
                <w:tcW w:w="7915" w:type="dxa"/>
                <w:gridSpan w:val="3"/>
              </w:tcPr>
            </w:tcPrChange>
          </w:tcPr>
          <w:p w14:paraId="327E8573" w14:textId="6AC62C64" w:rsidR="00BA661A" w:rsidRPr="00401C82" w:rsidRDefault="00BA661A" w:rsidP="008C347F">
            <w:pPr>
              <w:contextualSpacing/>
              <w:rPr>
                <w:rFonts w:ascii="Garamond" w:hAnsi="Garamond"/>
                <w:b/>
                <w:bCs/>
                <w:i/>
                <w:sz w:val="22"/>
                <w:szCs w:val="21"/>
                <w:rPrChange w:id="470" w:author="Jun Gong" w:date="2017-10-07T14:21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</w:pPr>
            <w:r w:rsidRPr="00401C82">
              <w:rPr>
                <w:rFonts w:ascii="Garamond" w:hAnsi="Garamond"/>
                <w:b/>
                <w:bCs/>
                <w:i/>
                <w:sz w:val="22"/>
                <w:szCs w:val="21"/>
                <w:rPrChange w:id="471" w:author="Jun Gong" w:date="2017-10-07T14:21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  <w:t>MPH Intern, Health Insurance Analysis</w:t>
            </w:r>
          </w:p>
        </w:tc>
        <w:tc>
          <w:tcPr>
            <w:tcW w:w="2515" w:type="dxa"/>
            <w:gridSpan w:val="2"/>
            <w:tcPrChange w:id="472" w:author="Jun Gong" w:date="2017-10-07T23:30:00Z">
              <w:tcPr>
                <w:tcW w:w="2610" w:type="dxa"/>
                <w:gridSpan w:val="5"/>
              </w:tcPr>
            </w:tcPrChange>
          </w:tcPr>
          <w:p w14:paraId="3AD262DF" w14:textId="7777777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</w:p>
        </w:tc>
      </w:tr>
      <w:tr w:rsidR="00BA661A" w:rsidRPr="0091735C" w14:paraId="7A3EAB6D" w14:textId="7BBD2FCA" w:rsidTr="00214905">
        <w:tblPrEx>
          <w:tblPrExChange w:id="473" w:author="Jun Gong" w:date="2017-10-07T23:32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trHeight w:val="1179"/>
          <w:trPrChange w:id="474" w:author="Jun Gong" w:date="2017-10-07T23:32:00Z">
            <w:trPr>
              <w:gridBefore w:val="3"/>
              <w:trHeight w:val="1142"/>
            </w:trPr>
          </w:trPrChange>
        </w:trPr>
        <w:tc>
          <w:tcPr>
            <w:tcW w:w="10525" w:type="dxa"/>
            <w:gridSpan w:val="3"/>
            <w:tcPrChange w:id="475" w:author="Jun Gong" w:date="2017-10-07T23:32:00Z">
              <w:tcPr>
                <w:tcW w:w="10525" w:type="dxa"/>
                <w:gridSpan w:val="8"/>
              </w:tcPr>
            </w:tcPrChange>
          </w:tcPr>
          <w:p w14:paraId="084E7A69" w14:textId="201FB529" w:rsidR="00BA661A" w:rsidRPr="006B7D9B" w:rsidRDefault="00BA661A" w:rsidP="005906F2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  <w:rPrChange w:id="476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</w:pPr>
            <w:r w:rsidRPr="006B7D9B">
              <w:rPr>
                <w:rFonts w:ascii="Garamond" w:hAnsi="Garamond"/>
                <w:sz w:val="22"/>
                <w:szCs w:val="21"/>
                <w:rPrChange w:id="477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>Analyzed employee insurance and wellness data including expense, claims, health risk, engagement</w:t>
            </w:r>
            <w:ins w:id="478" w:author="Jun Gong" w:date="2017-10-07T14:22:00Z">
              <w:r w:rsidR="00401C82" w:rsidRPr="006B7D9B">
                <w:rPr>
                  <w:rFonts w:ascii="Garamond" w:hAnsi="Garamond"/>
                  <w:sz w:val="22"/>
                  <w:szCs w:val="21"/>
                  <w:rPrChange w:id="479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,</w:t>
              </w:r>
            </w:ins>
            <w:r w:rsidRPr="006B7D9B">
              <w:rPr>
                <w:rFonts w:ascii="Garamond" w:hAnsi="Garamond"/>
                <w:sz w:val="22"/>
                <w:szCs w:val="21"/>
                <w:rPrChange w:id="480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 etc.; created a dashboard illustrating the trending and correlation of </w:t>
            </w:r>
            <w:ins w:id="481" w:author="Jun Gong" w:date="2017-10-07T14:22:00Z">
              <w:r w:rsidR="00401C82" w:rsidRPr="006B7D9B">
                <w:rPr>
                  <w:rFonts w:ascii="Garamond" w:hAnsi="Garamond"/>
                  <w:sz w:val="22"/>
                  <w:szCs w:val="21"/>
                  <w:rPrChange w:id="482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the </w:t>
              </w:r>
            </w:ins>
            <w:del w:id="483" w:author="Jun Gong" w:date="2017-10-07T14:22:00Z">
              <w:r w:rsidRPr="006B7D9B" w:rsidDel="00401C82">
                <w:rPr>
                  <w:rFonts w:ascii="Garamond" w:hAnsi="Garamond"/>
                  <w:sz w:val="22"/>
                  <w:szCs w:val="21"/>
                  <w:rPrChange w:id="484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those 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485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data and </w:t>
            </w:r>
            <w:del w:id="486" w:author="Jun Gong" w:date="2017-10-07T14:22:00Z">
              <w:r w:rsidRPr="006B7D9B" w:rsidDel="00401C82">
                <w:rPr>
                  <w:rFonts w:ascii="Garamond" w:hAnsi="Garamond"/>
                  <w:sz w:val="22"/>
                  <w:szCs w:val="21"/>
                  <w:rPrChange w:id="487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provided with 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488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>recommended action</w:t>
            </w:r>
            <w:ins w:id="489" w:author="Jun Gong" w:date="2017-10-07T14:22:00Z">
              <w:r w:rsidR="00401C82" w:rsidRPr="006B7D9B">
                <w:rPr>
                  <w:rFonts w:ascii="Garamond" w:hAnsi="Garamond"/>
                  <w:sz w:val="22"/>
                  <w:szCs w:val="21"/>
                  <w:rPrChange w:id="490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s</w:t>
              </w:r>
            </w:ins>
            <w:del w:id="491" w:author="Jun Gong" w:date="2017-10-07T14:22:00Z">
              <w:r w:rsidRPr="006B7D9B" w:rsidDel="00401C82">
                <w:rPr>
                  <w:rFonts w:ascii="Garamond" w:hAnsi="Garamond"/>
                  <w:sz w:val="22"/>
                  <w:szCs w:val="21"/>
                  <w:rPrChange w:id="492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 </w:delText>
              </w:r>
            </w:del>
          </w:p>
          <w:p w14:paraId="71A24BB1" w14:textId="4918F7D1" w:rsidR="00BA661A" w:rsidRPr="00970569" w:rsidRDefault="00BA661A" w:rsidP="007C2F3B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Cs w:val="21"/>
              </w:rPr>
            </w:pPr>
            <w:r w:rsidRPr="006B7D9B">
              <w:rPr>
                <w:rFonts w:ascii="Garamond" w:hAnsi="Garamond"/>
                <w:sz w:val="22"/>
                <w:szCs w:val="21"/>
                <w:rPrChange w:id="493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>Wrote a report examining the program for employee wellness and safety, and identif</w:t>
            </w:r>
            <w:r w:rsidRPr="006B7D9B">
              <w:rPr>
                <w:rFonts w:ascii="Garamond" w:hAnsi="Garamond" w:hint="eastAsia"/>
                <w:sz w:val="22"/>
                <w:szCs w:val="21"/>
                <w:rPrChange w:id="494" w:author="Jun Gong" w:date="2017-10-07T23:27:00Z">
                  <w:rPr>
                    <w:rFonts w:ascii="Garamond" w:hAnsi="Garamond" w:hint="eastAsia"/>
                    <w:sz w:val="22"/>
                    <w:szCs w:val="21"/>
                  </w:rPr>
                </w:rPrChange>
              </w:rPr>
              <w:t>ying</w:t>
            </w:r>
            <w:r w:rsidRPr="006B7D9B">
              <w:rPr>
                <w:rFonts w:ascii="Garamond" w:hAnsi="Garamond"/>
                <w:sz w:val="22"/>
                <w:szCs w:val="21"/>
                <w:rPrChange w:id="495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 gaps in services where </w:t>
            </w:r>
            <w:r w:rsidRPr="006B7D9B">
              <w:rPr>
                <w:rFonts w:ascii="Garamond" w:hAnsi="Garamond" w:hint="eastAsia"/>
                <w:sz w:val="22"/>
                <w:szCs w:val="21"/>
                <w:rPrChange w:id="496" w:author="Jun Gong" w:date="2017-10-07T23:27:00Z">
                  <w:rPr>
                    <w:rFonts w:ascii="Garamond" w:hAnsi="Garamond" w:hint="eastAsia"/>
                    <w:sz w:val="22"/>
                    <w:szCs w:val="21"/>
                  </w:rPr>
                </w:rPrChange>
              </w:rPr>
              <w:t xml:space="preserve">they </w:t>
            </w:r>
            <w:r w:rsidRPr="006B7D9B">
              <w:rPr>
                <w:rFonts w:ascii="Garamond" w:hAnsi="Garamond"/>
                <w:sz w:val="22"/>
                <w:szCs w:val="21"/>
                <w:rPrChange w:id="497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could build out the Total Worker Health programming.  </w:t>
            </w:r>
          </w:p>
        </w:tc>
        <w:tc>
          <w:tcPr>
            <w:tcW w:w="2610" w:type="dxa"/>
            <w:tcPrChange w:id="498" w:author="Jun Gong" w:date="2017-10-07T23:32:00Z">
              <w:tcPr>
                <w:tcW w:w="2610" w:type="dxa"/>
                <w:gridSpan w:val="4"/>
              </w:tcPr>
            </w:tcPrChange>
          </w:tcPr>
          <w:p w14:paraId="23DF4EB2" w14:textId="2C888228" w:rsidR="00BA661A" w:rsidRPr="0091735C" w:rsidRDefault="00BA661A"/>
        </w:tc>
      </w:tr>
      <w:tr w:rsidR="00120A40" w:rsidRPr="0091735C" w14:paraId="401BBD90" w14:textId="77777777" w:rsidTr="006B7D9B">
        <w:tblPrEx>
          <w:tblPrExChange w:id="499" w:author="Jun Gong" w:date="2017-10-07T23:30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75"/>
          <w:trPrChange w:id="500" w:author="Jun Gong" w:date="2017-10-07T23:30:00Z">
            <w:trPr>
              <w:gridBefore w:val="2"/>
              <w:gridAfter w:val="1"/>
              <w:wAfter w:w="2610" w:type="dxa"/>
              <w:trHeight w:val="378"/>
            </w:trPr>
          </w:trPrChange>
        </w:trPr>
        <w:tc>
          <w:tcPr>
            <w:tcW w:w="8010" w:type="dxa"/>
            <w:tcPrChange w:id="501" w:author="Jun Gong" w:date="2017-10-07T23:30:00Z">
              <w:tcPr>
                <w:tcW w:w="7915" w:type="dxa"/>
                <w:gridSpan w:val="3"/>
              </w:tcPr>
            </w:tcPrChange>
          </w:tcPr>
          <w:p w14:paraId="0B932252" w14:textId="3E73DCDC" w:rsidR="00BA661A" w:rsidRPr="0091735C" w:rsidRDefault="00BA661A" w:rsidP="00823BE6">
            <w:pPr>
              <w:contextualSpacing/>
              <w:rPr>
                <w:rFonts w:ascii="Garamond" w:hAnsi="Garamond"/>
                <w:b/>
                <w:bCs/>
                <w:szCs w:val="21"/>
              </w:rPr>
              <w:pPrChange w:id="502" w:author="Jun Gong" w:date="2017-10-07T23:31:00Z">
                <w:pPr>
                  <w:contextualSpacing/>
                </w:pPr>
              </w:pPrChange>
            </w:pPr>
            <w:r w:rsidRPr="000D3505">
              <w:rPr>
                <w:rFonts w:ascii="Garamond" w:hAnsi="Garamond"/>
                <w:b/>
                <w:bCs/>
                <w:szCs w:val="21"/>
              </w:rPr>
              <w:t>P</w:t>
            </w:r>
            <w:r w:rsidRPr="000D3505">
              <w:rPr>
                <w:rFonts w:ascii="Garamond" w:hAnsi="Garamond" w:hint="eastAsia"/>
                <w:b/>
                <w:bCs/>
                <w:szCs w:val="21"/>
              </w:rPr>
              <w:t xml:space="preserve">fizer </w:t>
            </w:r>
            <w:r w:rsidRPr="000D3505">
              <w:rPr>
                <w:rFonts w:ascii="Garamond" w:hAnsi="Garamond"/>
                <w:b/>
                <w:bCs/>
                <w:szCs w:val="21"/>
              </w:rPr>
              <w:t>In</w:t>
            </w:r>
            <w:r>
              <w:rPr>
                <w:rFonts w:ascii="Garamond" w:hAnsi="Garamond"/>
                <w:b/>
                <w:bCs/>
                <w:szCs w:val="21"/>
              </w:rPr>
              <w:t>c.</w:t>
            </w:r>
            <w:r w:rsidRPr="0091735C">
              <w:rPr>
                <w:rFonts w:ascii="Garamond" w:hAnsi="Garamond"/>
                <w:bCs/>
                <w:szCs w:val="21"/>
              </w:rPr>
              <w:t>,</w:t>
            </w:r>
            <w:r w:rsidRPr="0091735C">
              <w:rPr>
                <w:rFonts w:ascii="Garamond" w:hAnsi="Garamond"/>
                <w:b/>
                <w:bCs/>
                <w:szCs w:val="21"/>
              </w:rPr>
              <w:t xml:space="preserve"> </w:t>
            </w:r>
            <w:r w:rsidRPr="0091735C">
              <w:rPr>
                <w:rFonts w:ascii="Garamond" w:hAnsi="Garamond"/>
                <w:bCs/>
                <w:szCs w:val="21"/>
              </w:rPr>
              <w:t>Shanghai, China</w:t>
            </w:r>
          </w:p>
        </w:tc>
        <w:tc>
          <w:tcPr>
            <w:tcW w:w="2515" w:type="dxa"/>
            <w:gridSpan w:val="2"/>
            <w:tcPrChange w:id="503" w:author="Jun Gong" w:date="2017-10-07T23:30:00Z">
              <w:tcPr>
                <w:tcW w:w="2610" w:type="dxa"/>
                <w:gridSpan w:val="5"/>
              </w:tcPr>
            </w:tcPrChange>
          </w:tcPr>
          <w:p w14:paraId="269869B3" w14:textId="683FDE8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  <w:r w:rsidRPr="0091735C">
              <w:rPr>
                <w:rFonts w:ascii="Garamond" w:hAnsi="Garamond"/>
                <w:bCs/>
                <w:szCs w:val="21"/>
              </w:rPr>
              <w:t>Mar</w:t>
            </w:r>
            <w:ins w:id="504" w:author="Jun Gong" w:date="2017-10-07T14:13:00Z">
              <w:r w:rsidR="00290E69">
                <w:rPr>
                  <w:rFonts w:ascii="Garamond" w:hAnsi="Garamond"/>
                  <w:bCs/>
                  <w:szCs w:val="21"/>
                </w:rPr>
                <w:t>.</w:t>
              </w:r>
            </w:ins>
            <w:ins w:id="505" w:author="Jun Gong" w:date="2017-10-07T14:25:00Z">
              <w:r w:rsidR="00120A40">
                <w:rPr>
                  <w:rFonts w:ascii="Garamond" w:hAnsi="Garamond"/>
                  <w:bCs/>
                  <w:szCs w:val="21"/>
                </w:rPr>
                <w:t xml:space="preserve"> 2016</w:t>
              </w:r>
            </w:ins>
            <w:del w:id="506" w:author="Jun Gong" w:date="2017-10-07T14:13:00Z">
              <w:r w:rsidRPr="0091735C" w:rsidDel="00290E69">
                <w:rPr>
                  <w:rFonts w:ascii="Garamond" w:hAnsi="Garamond"/>
                  <w:bCs/>
                  <w:szCs w:val="21"/>
                </w:rPr>
                <w:delText>ch</w:delText>
              </w:r>
            </w:del>
            <w:r w:rsidRPr="0091735C">
              <w:rPr>
                <w:rFonts w:ascii="Garamond" w:hAnsi="Garamond"/>
                <w:bCs/>
                <w:szCs w:val="21"/>
              </w:rPr>
              <w:t>—Jul</w:t>
            </w:r>
            <w:ins w:id="507" w:author="Jun Gong" w:date="2017-10-07T14:14:00Z">
              <w:r w:rsidR="00290E69">
                <w:rPr>
                  <w:rFonts w:ascii="Garamond" w:hAnsi="Garamond"/>
                  <w:bCs/>
                  <w:szCs w:val="21"/>
                </w:rPr>
                <w:t>.</w:t>
              </w:r>
            </w:ins>
            <w:del w:id="508" w:author="Jun Gong" w:date="2017-10-07T14:14:00Z">
              <w:r w:rsidRPr="0091735C" w:rsidDel="00290E69">
                <w:rPr>
                  <w:rFonts w:ascii="Garamond" w:hAnsi="Garamond"/>
                  <w:bCs/>
                  <w:szCs w:val="21"/>
                </w:rPr>
                <w:delText>y</w:delText>
              </w:r>
            </w:del>
            <w:r w:rsidRPr="0091735C">
              <w:rPr>
                <w:rFonts w:ascii="Garamond" w:hAnsi="Garamond"/>
                <w:bCs/>
                <w:szCs w:val="21"/>
              </w:rPr>
              <w:t xml:space="preserve"> 2016</w:t>
            </w:r>
          </w:p>
        </w:tc>
      </w:tr>
      <w:tr w:rsidR="00120A40" w:rsidRPr="0091735C" w14:paraId="0751EC2F" w14:textId="77777777" w:rsidTr="00C82529">
        <w:tblPrEx>
          <w:tblPrExChange w:id="509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260"/>
          <w:trPrChange w:id="510" w:author="Jun Gong" w:date="2017-10-07T23:17:00Z">
            <w:trPr>
              <w:gridBefore w:val="2"/>
              <w:gridAfter w:val="1"/>
              <w:wAfter w:w="2610" w:type="dxa"/>
              <w:trHeight w:val="260"/>
            </w:trPr>
          </w:trPrChange>
        </w:trPr>
        <w:tc>
          <w:tcPr>
            <w:tcW w:w="8010" w:type="dxa"/>
            <w:tcPrChange w:id="511" w:author="Jun Gong" w:date="2017-10-07T23:17:00Z">
              <w:tcPr>
                <w:tcW w:w="7915" w:type="dxa"/>
                <w:gridSpan w:val="3"/>
              </w:tcPr>
            </w:tcPrChange>
          </w:tcPr>
          <w:p w14:paraId="36DEDDFD" w14:textId="0DCBA186" w:rsidR="00BA661A" w:rsidRPr="00401C82" w:rsidRDefault="00BA661A" w:rsidP="000D3505">
            <w:pPr>
              <w:contextualSpacing/>
              <w:rPr>
                <w:rFonts w:ascii="Garamond" w:hAnsi="Garamond"/>
                <w:b/>
                <w:bCs/>
                <w:i/>
                <w:sz w:val="22"/>
                <w:szCs w:val="21"/>
                <w:rPrChange w:id="512" w:author="Jun Gong" w:date="2017-10-07T14:21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</w:pPr>
            <w:r w:rsidRPr="00401C82">
              <w:rPr>
                <w:rFonts w:ascii="Garamond" w:hAnsi="Garamond"/>
                <w:b/>
                <w:bCs/>
                <w:i/>
                <w:sz w:val="22"/>
                <w:szCs w:val="21"/>
                <w:rPrChange w:id="513" w:author="Jun Gong" w:date="2017-10-07T14:21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  <w:t>Intern, Business Strategy &amp; Operation</w:t>
            </w:r>
          </w:p>
        </w:tc>
        <w:tc>
          <w:tcPr>
            <w:tcW w:w="2515" w:type="dxa"/>
            <w:gridSpan w:val="2"/>
            <w:tcPrChange w:id="514" w:author="Jun Gong" w:date="2017-10-07T23:17:00Z">
              <w:tcPr>
                <w:tcW w:w="2610" w:type="dxa"/>
                <w:gridSpan w:val="5"/>
              </w:tcPr>
            </w:tcPrChange>
          </w:tcPr>
          <w:p w14:paraId="1EF710F3" w14:textId="7777777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</w:p>
        </w:tc>
      </w:tr>
      <w:tr w:rsidR="00120A40" w:rsidRPr="0091735C" w14:paraId="78994FA4" w14:textId="4D4E35A8" w:rsidTr="00214905">
        <w:tblPrEx>
          <w:tblPrExChange w:id="515" w:author="Jun Gong" w:date="2017-10-07T23:32:00Z">
            <w:tblPrEx>
              <w:tblW w:w="13135" w:type="dxa"/>
            </w:tblPrEx>
          </w:tblPrExChange>
        </w:tblPrEx>
        <w:trPr>
          <w:trHeight w:val="1647"/>
          <w:trPrChange w:id="516" w:author="Jun Gong" w:date="2017-10-07T23:32:00Z">
            <w:trPr>
              <w:gridBefore w:val="2"/>
              <w:gridAfter w:val="0"/>
              <w:trHeight w:val="1899"/>
            </w:trPr>
          </w:trPrChange>
        </w:trPr>
        <w:tc>
          <w:tcPr>
            <w:tcW w:w="10525" w:type="dxa"/>
            <w:gridSpan w:val="3"/>
            <w:tcPrChange w:id="517" w:author="Jun Gong" w:date="2017-10-07T23:32:00Z">
              <w:tcPr>
                <w:tcW w:w="10525" w:type="dxa"/>
                <w:gridSpan w:val="8"/>
              </w:tcPr>
            </w:tcPrChange>
          </w:tcPr>
          <w:p w14:paraId="2D2BB3DB" w14:textId="571364F5" w:rsidR="00BA661A" w:rsidRPr="006B7D9B" w:rsidRDefault="00BA661A" w:rsidP="00D01B14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  <w:rPrChange w:id="518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</w:pPr>
            <w:r w:rsidRPr="006B7D9B">
              <w:rPr>
                <w:rFonts w:ascii="Garamond" w:hAnsi="Garamond"/>
                <w:sz w:val="22"/>
                <w:szCs w:val="21"/>
                <w:rPrChange w:id="519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Supported </w:t>
            </w:r>
            <w:r w:rsidRPr="006B7D9B">
              <w:rPr>
                <w:rFonts w:ascii="Garamond" w:hAnsi="Garamond"/>
                <w:bCs/>
                <w:sz w:val="22"/>
                <w:szCs w:val="21"/>
                <w:rPrChange w:id="520" w:author="Jun Gong" w:date="2017-10-07T23:27:00Z">
                  <w:rPr>
                    <w:rFonts w:ascii="Garamond" w:hAnsi="Garamond"/>
                    <w:bCs/>
                    <w:sz w:val="22"/>
                    <w:szCs w:val="21"/>
                  </w:rPr>
                </w:rPrChange>
              </w:rPr>
              <w:t>P</w:t>
            </w:r>
            <w:r w:rsidRPr="006B7D9B">
              <w:rPr>
                <w:rFonts w:ascii="Garamond" w:hAnsi="Garamond" w:hint="eastAsia"/>
                <w:bCs/>
                <w:sz w:val="22"/>
                <w:szCs w:val="21"/>
                <w:rPrChange w:id="521" w:author="Jun Gong" w:date="2017-10-07T23:27:00Z">
                  <w:rPr>
                    <w:rFonts w:ascii="Garamond" w:hAnsi="Garamond" w:hint="eastAsia"/>
                    <w:bCs/>
                    <w:sz w:val="22"/>
                    <w:szCs w:val="21"/>
                  </w:rPr>
                </w:rPrChange>
              </w:rPr>
              <w:t xml:space="preserve">fizer </w:t>
            </w:r>
            <w:r w:rsidRPr="006B7D9B">
              <w:rPr>
                <w:rFonts w:ascii="Garamond" w:hAnsi="Garamond"/>
                <w:bCs/>
                <w:sz w:val="22"/>
                <w:szCs w:val="21"/>
                <w:rPrChange w:id="522" w:author="Jun Gong" w:date="2017-10-07T23:27:00Z">
                  <w:rPr>
                    <w:rFonts w:ascii="Garamond" w:hAnsi="Garamond"/>
                    <w:bCs/>
                    <w:sz w:val="22"/>
                    <w:szCs w:val="21"/>
                  </w:rPr>
                </w:rPrChange>
              </w:rPr>
              <w:t>Innovation</w:t>
            </w:r>
            <w:r w:rsidRPr="006B7D9B">
              <w:rPr>
                <w:rFonts w:ascii="Garamond" w:hAnsi="Garamond" w:hint="eastAsia"/>
                <w:bCs/>
                <w:sz w:val="22"/>
                <w:szCs w:val="21"/>
                <w:rPrChange w:id="523" w:author="Jun Gong" w:date="2017-10-07T23:27:00Z">
                  <w:rPr>
                    <w:rFonts w:ascii="Garamond" w:hAnsi="Garamond" w:hint="eastAsia"/>
                    <w:bCs/>
                    <w:sz w:val="22"/>
                    <w:szCs w:val="21"/>
                  </w:rPr>
                </w:rPrChange>
              </w:rPr>
              <w:t xml:space="preserve"> </w:t>
            </w:r>
            <w:r w:rsidRPr="006B7D9B">
              <w:rPr>
                <w:rFonts w:ascii="Garamond" w:hAnsi="Garamond"/>
                <w:bCs/>
                <w:sz w:val="22"/>
                <w:szCs w:val="21"/>
                <w:rPrChange w:id="524" w:author="Jun Gong" w:date="2017-10-07T23:27:00Z">
                  <w:rPr>
                    <w:rFonts w:ascii="Garamond" w:hAnsi="Garamond"/>
                    <w:bCs/>
                    <w:sz w:val="22"/>
                    <w:szCs w:val="21"/>
                  </w:rPr>
                </w:rPrChange>
              </w:rPr>
              <w:t>H</w:t>
            </w:r>
            <w:r w:rsidRPr="006B7D9B">
              <w:rPr>
                <w:rFonts w:ascii="Garamond" w:hAnsi="Garamond" w:hint="eastAsia"/>
                <w:bCs/>
                <w:sz w:val="22"/>
                <w:szCs w:val="21"/>
                <w:rPrChange w:id="525" w:author="Jun Gong" w:date="2017-10-07T23:27:00Z">
                  <w:rPr>
                    <w:rFonts w:ascii="Garamond" w:hAnsi="Garamond" w:hint="eastAsia"/>
                    <w:bCs/>
                    <w:sz w:val="22"/>
                    <w:szCs w:val="21"/>
                  </w:rPr>
                </w:rPrChange>
              </w:rPr>
              <w:t>ealth</w:t>
            </w:r>
            <w:r w:rsidRPr="006B7D9B">
              <w:rPr>
                <w:rFonts w:ascii="Garamond" w:hAnsi="Garamond"/>
                <w:sz w:val="22"/>
                <w:szCs w:val="21"/>
                <w:rPrChange w:id="526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 2017 operation plan</w:t>
            </w:r>
            <w:ins w:id="527" w:author="Jun Gong" w:date="2017-10-07T14:31:00Z">
              <w:r w:rsidR="00CB2590" w:rsidRPr="006B7D9B">
                <w:rPr>
                  <w:rFonts w:ascii="Garamond" w:hAnsi="Garamond"/>
                  <w:sz w:val="22"/>
                  <w:szCs w:val="21"/>
                  <w:rPrChange w:id="528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, </w:t>
              </w:r>
            </w:ins>
            <w:del w:id="529" w:author="Jun Gong" w:date="2017-10-07T14:31:00Z">
              <w:r w:rsidRPr="006B7D9B" w:rsidDel="00CB2590">
                <w:rPr>
                  <w:rFonts w:ascii="Garamond" w:hAnsi="Garamond"/>
                  <w:sz w:val="22"/>
                  <w:szCs w:val="21"/>
                  <w:rPrChange w:id="530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 making to 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531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>deliver</w:t>
            </w:r>
            <w:ins w:id="532" w:author="Jun Gong" w:date="2017-10-07T14:31:00Z">
              <w:r w:rsidR="00CB2590" w:rsidRPr="006B7D9B">
                <w:rPr>
                  <w:rFonts w:ascii="Garamond" w:hAnsi="Garamond"/>
                  <w:sz w:val="22"/>
                  <w:szCs w:val="21"/>
                  <w:rPrChange w:id="533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ing</w:t>
              </w:r>
            </w:ins>
            <w:r w:rsidRPr="006B7D9B">
              <w:rPr>
                <w:rFonts w:ascii="Garamond" w:hAnsi="Garamond"/>
                <w:sz w:val="22"/>
                <w:szCs w:val="21"/>
                <w:rPrChange w:id="534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 business plan</w:t>
            </w:r>
            <w:ins w:id="535" w:author="Jun Gong" w:date="2017-10-07T14:32:00Z">
              <w:r w:rsidR="00CB2590" w:rsidRPr="006B7D9B">
                <w:rPr>
                  <w:rFonts w:ascii="Garamond" w:hAnsi="Garamond"/>
                  <w:sz w:val="22"/>
                  <w:szCs w:val="21"/>
                  <w:rPrChange w:id="536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 and </w:t>
              </w:r>
            </w:ins>
            <w:del w:id="537" w:author="Jun Gong" w:date="2017-10-07T14:32:00Z">
              <w:r w:rsidRPr="006B7D9B" w:rsidDel="00CB2590">
                <w:rPr>
                  <w:rFonts w:ascii="Garamond" w:hAnsi="Garamond"/>
                  <w:sz w:val="22"/>
                  <w:szCs w:val="21"/>
                  <w:rPrChange w:id="538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, 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539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>forecasting</w:t>
            </w:r>
            <w:del w:id="540" w:author="Jun Gong" w:date="2017-10-07T14:32:00Z">
              <w:r w:rsidRPr="006B7D9B" w:rsidDel="00CB2590">
                <w:rPr>
                  <w:rFonts w:ascii="Garamond" w:hAnsi="Garamond"/>
                  <w:sz w:val="22"/>
                  <w:szCs w:val="21"/>
                  <w:rPrChange w:id="541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>,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542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 strategy and budget</w:t>
            </w:r>
            <w:ins w:id="543" w:author="Jun Gong" w:date="2017-10-07T14:32:00Z">
              <w:r w:rsidR="00CB2590" w:rsidRPr="006B7D9B">
                <w:rPr>
                  <w:rFonts w:ascii="Garamond" w:hAnsi="Garamond"/>
                  <w:sz w:val="22"/>
                  <w:szCs w:val="21"/>
                  <w:rPrChange w:id="544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 </w:t>
              </w:r>
            </w:ins>
            <w:del w:id="545" w:author="Jun Gong" w:date="2017-10-07T14:32:00Z">
              <w:r w:rsidRPr="006B7D9B" w:rsidDel="00CB2590">
                <w:rPr>
                  <w:rFonts w:ascii="Garamond" w:hAnsi="Garamond"/>
                  <w:sz w:val="22"/>
                  <w:szCs w:val="21"/>
                  <w:rPrChange w:id="546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ing process 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547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>to global</w:t>
            </w:r>
            <w:r w:rsidRPr="006B7D9B">
              <w:rPr>
                <w:rFonts w:ascii="Garamond" w:hAnsi="Garamond" w:hint="eastAsia"/>
                <w:sz w:val="22"/>
                <w:szCs w:val="21"/>
                <w:rPrChange w:id="548" w:author="Jun Gong" w:date="2017-10-07T23:27:00Z">
                  <w:rPr>
                    <w:rFonts w:ascii="Garamond" w:hAnsi="Garamond" w:hint="eastAsia"/>
                    <w:sz w:val="22"/>
                    <w:szCs w:val="21"/>
                  </w:rPr>
                </w:rPrChange>
              </w:rPr>
              <w:t xml:space="preserve"> office</w:t>
            </w:r>
            <w:r w:rsidRPr="006B7D9B">
              <w:rPr>
                <w:rFonts w:ascii="Garamond" w:hAnsi="Garamond"/>
                <w:sz w:val="22"/>
                <w:szCs w:val="21"/>
                <w:rPrChange w:id="549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>; worked with cross-function team</w:t>
            </w:r>
            <w:ins w:id="550" w:author="Jun Gong" w:date="2017-10-07T14:30:00Z">
              <w:r w:rsidR="00CB2590" w:rsidRPr="006B7D9B">
                <w:rPr>
                  <w:rFonts w:ascii="Garamond" w:hAnsi="Garamond"/>
                  <w:sz w:val="22"/>
                  <w:szCs w:val="21"/>
                  <w:rPrChange w:id="551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s</w:t>
              </w:r>
            </w:ins>
            <w:r w:rsidRPr="006B7D9B">
              <w:rPr>
                <w:rFonts w:ascii="Garamond" w:hAnsi="Garamond"/>
                <w:sz w:val="22"/>
                <w:szCs w:val="21"/>
                <w:rPrChange w:id="552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 to perform industry, competition and growth analyses for 14 products in </w:t>
            </w:r>
            <w:r w:rsidRPr="006B7D9B">
              <w:rPr>
                <w:rFonts w:ascii="Garamond" w:hAnsi="Garamond" w:hint="eastAsia"/>
                <w:sz w:val="22"/>
                <w:szCs w:val="21"/>
                <w:rPrChange w:id="553" w:author="Jun Gong" w:date="2017-10-07T23:27:00Z">
                  <w:rPr>
                    <w:rFonts w:ascii="Garamond" w:hAnsi="Garamond" w:hint="eastAsia"/>
                    <w:sz w:val="22"/>
                    <w:szCs w:val="21"/>
                  </w:rPr>
                </w:rPrChange>
              </w:rPr>
              <w:t>five</w:t>
            </w:r>
            <w:r w:rsidRPr="006B7D9B">
              <w:rPr>
                <w:rFonts w:ascii="Garamond" w:hAnsi="Garamond"/>
                <w:sz w:val="22"/>
                <w:szCs w:val="21"/>
                <w:rPrChange w:id="554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 areas, including Prevenar13, a vaccine launched</w:t>
            </w:r>
            <w:ins w:id="555" w:author="Jun Gong" w:date="2017-10-07T14:29:00Z">
              <w:r w:rsidR="00CB2590" w:rsidRPr="006B7D9B">
                <w:rPr>
                  <w:rFonts w:ascii="Garamond" w:hAnsi="Garamond"/>
                  <w:sz w:val="22"/>
                  <w:szCs w:val="21"/>
                  <w:rPrChange w:id="556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 in</w:t>
              </w:r>
            </w:ins>
            <w:r w:rsidRPr="006B7D9B">
              <w:rPr>
                <w:rFonts w:ascii="Garamond" w:hAnsi="Garamond"/>
                <w:sz w:val="22"/>
                <w:szCs w:val="21"/>
                <w:rPrChange w:id="557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 China </w:t>
            </w:r>
            <w:del w:id="558" w:author="Jun Gong" w:date="2017-10-07T14:30:00Z">
              <w:r w:rsidRPr="006B7D9B" w:rsidDel="00CB2590">
                <w:rPr>
                  <w:rFonts w:ascii="Garamond" w:hAnsi="Garamond"/>
                  <w:sz w:val="22"/>
                  <w:szCs w:val="21"/>
                  <w:rPrChange w:id="559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market 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560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in </w:t>
            </w:r>
            <w:r w:rsidRPr="006B7D9B">
              <w:rPr>
                <w:rFonts w:ascii="Garamond" w:hAnsi="Garamond" w:hint="eastAsia"/>
                <w:sz w:val="22"/>
                <w:szCs w:val="21"/>
                <w:rPrChange w:id="561" w:author="Jun Gong" w:date="2017-10-07T23:27:00Z">
                  <w:rPr>
                    <w:rFonts w:ascii="Garamond" w:hAnsi="Garamond" w:hint="eastAsia"/>
                    <w:sz w:val="22"/>
                    <w:szCs w:val="21"/>
                  </w:rPr>
                </w:rPrChange>
              </w:rPr>
              <w:t xml:space="preserve">early </w:t>
            </w:r>
            <w:r w:rsidRPr="006B7D9B">
              <w:rPr>
                <w:rFonts w:ascii="Garamond" w:hAnsi="Garamond"/>
                <w:sz w:val="22"/>
                <w:szCs w:val="21"/>
                <w:rPrChange w:id="562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2017 </w:t>
            </w:r>
          </w:p>
          <w:p w14:paraId="009FA8D0" w14:textId="59D57655" w:rsidR="00BA661A" w:rsidRPr="006B7D9B" w:rsidRDefault="00BA661A" w:rsidP="00E61C18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  <w:rPrChange w:id="563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</w:pPr>
            <w:del w:id="564" w:author="Jun Gong" w:date="2017-10-07T14:33:00Z">
              <w:r w:rsidRPr="006B7D9B" w:rsidDel="00CB2590">
                <w:rPr>
                  <w:rFonts w:ascii="Garamond" w:hAnsi="Garamond"/>
                  <w:sz w:val="22"/>
                  <w:szCs w:val="21"/>
                  <w:rPrChange w:id="565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Created </w:delText>
              </w:r>
            </w:del>
            <w:ins w:id="566" w:author="Jun Gong" w:date="2017-10-07T14:33:00Z">
              <w:r w:rsidR="00CB2590" w:rsidRPr="006B7D9B">
                <w:rPr>
                  <w:rFonts w:ascii="Garamond" w:hAnsi="Garamond"/>
                  <w:sz w:val="22"/>
                  <w:szCs w:val="21"/>
                  <w:rPrChange w:id="567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Built </w:t>
              </w:r>
            </w:ins>
            <w:r w:rsidRPr="006B7D9B">
              <w:rPr>
                <w:rFonts w:ascii="Garamond" w:hAnsi="Garamond"/>
                <w:sz w:val="22"/>
                <w:szCs w:val="21"/>
                <w:rPrChange w:id="568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>a forecast model of Inlyta sales</w:t>
            </w:r>
            <w:del w:id="569" w:author="Jun Gong" w:date="2017-10-07T14:34:00Z">
              <w:r w:rsidRPr="006B7D9B" w:rsidDel="00CB2590">
                <w:rPr>
                  <w:rFonts w:ascii="Garamond" w:hAnsi="Garamond"/>
                  <w:sz w:val="22"/>
                  <w:szCs w:val="21"/>
                  <w:rPrChange w:id="570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 for marketing leader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571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 to evaluate the performance of sales representatives</w:t>
            </w:r>
          </w:p>
          <w:p w14:paraId="364E6584" w14:textId="69BE705A" w:rsidR="00BA661A" w:rsidRPr="002879D8" w:rsidRDefault="00BA661A" w:rsidP="008B1782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Cs w:val="21"/>
              </w:rPr>
            </w:pPr>
            <w:r w:rsidRPr="006B7D9B">
              <w:rPr>
                <w:rFonts w:ascii="Garamond" w:hAnsi="Garamond"/>
                <w:sz w:val="22"/>
                <w:szCs w:val="21"/>
                <w:rPrChange w:id="572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Designed and composed 2016 Pfizer Oncology Great China Q1 Scorecard/Newsletter, </w:t>
            </w:r>
            <w:del w:id="573" w:author="Jun Gong" w:date="2017-10-07T14:35:00Z">
              <w:r w:rsidRPr="006B7D9B" w:rsidDel="00CB2590">
                <w:rPr>
                  <w:rFonts w:ascii="Garamond" w:hAnsi="Garamond"/>
                  <w:sz w:val="22"/>
                  <w:szCs w:val="21"/>
                  <w:rPrChange w:id="574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facilitate </w:delText>
              </w:r>
            </w:del>
            <w:ins w:id="575" w:author="Jun Gong" w:date="2017-10-07T14:35:00Z">
              <w:r w:rsidR="00CB2590" w:rsidRPr="006B7D9B">
                <w:rPr>
                  <w:rFonts w:ascii="Garamond" w:hAnsi="Garamond"/>
                  <w:sz w:val="22"/>
                  <w:szCs w:val="21"/>
                  <w:rPrChange w:id="576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help</w:t>
              </w:r>
              <w:r w:rsidR="00E000E8" w:rsidRPr="006B7D9B">
                <w:rPr>
                  <w:rFonts w:ascii="Garamond" w:hAnsi="Garamond"/>
                  <w:sz w:val="22"/>
                  <w:szCs w:val="21"/>
                  <w:rPrChange w:id="577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ing</w:t>
              </w:r>
              <w:r w:rsidR="00CB2590" w:rsidRPr="006B7D9B">
                <w:rPr>
                  <w:rFonts w:ascii="Garamond" w:hAnsi="Garamond"/>
                  <w:sz w:val="22"/>
                  <w:szCs w:val="21"/>
                  <w:rPrChange w:id="578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 </w:t>
              </w:r>
            </w:ins>
            <w:r w:rsidRPr="006B7D9B">
              <w:rPr>
                <w:rFonts w:ascii="Garamond" w:hAnsi="Garamond"/>
                <w:sz w:val="22"/>
                <w:szCs w:val="21"/>
                <w:rPrChange w:id="579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400+ employees </w:t>
            </w:r>
            <w:ins w:id="580" w:author="Jun Gong" w:date="2017-10-07T14:35:00Z">
              <w:r w:rsidR="00CB2590" w:rsidRPr="006B7D9B">
                <w:rPr>
                  <w:rFonts w:ascii="Garamond" w:hAnsi="Garamond"/>
                  <w:sz w:val="22"/>
                  <w:szCs w:val="21"/>
                  <w:rPrChange w:id="581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to </w:t>
              </w:r>
            </w:ins>
            <w:r w:rsidRPr="006B7D9B">
              <w:rPr>
                <w:rFonts w:ascii="Garamond" w:hAnsi="Garamond"/>
                <w:sz w:val="22"/>
                <w:szCs w:val="21"/>
                <w:rPrChange w:id="582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have a </w:t>
            </w:r>
            <w:del w:id="583" w:author="Jun Gong" w:date="2017-10-07T14:36:00Z">
              <w:r w:rsidRPr="006B7D9B" w:rsidDel="00B70118">
                <w:rPr>
                  <w:rFonts w:ascii="Garamond" w:hAnsi="Garamond"/>
                  <w:sz w:val="22"/>
                  <w:szCs w:val="21"/>
                  <w:rPrChange w:id="584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thorough </w:delText>
              </w:r>
            </w:del>
            <w:ins w:id="585" w:author="Jun Gong" w:date="2017-10-07T14:36:00Z">
              <w:r w:rsidR="00B70118" w:rsidRPr="006B7D9B">
                <w:rPr>
                  <w:rFonts w:ascii="Garamond" w:hAnsi="Garamond"/>
                  <w:sz w:val="22"/>
                  <w:szCs w:val="21"/>
                  <w:rPrChange w:id="586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better </w:t>
              </w:r>
            </w:ins>
            <w:r w:rsidRPr="006B7D9B">
              <w:rPr>
                <w:rFonts w:ascii="Garamond" w:hAnsi="Garamond"/>
                <w:sz w:val="22"/>
                <w:szCs w:val="21"/>
                <w:rPrChange w:id="587" w:author="Jun Gong" w:date="2017-10-07T23:27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understanding of </w:t>
            </w:r>
            <w:ins w:id="588" w:author="Jun Gong" w:date="2017-10-07T14:35:00Z">
              <w:r w:rsidR="00CB2590" w:rsidRPr="006B7D9B">
                <w:rPr>
                  <w:rFonts w:ascii="Garamond" w:hAnsi="Garamond"/>
                  <w:sz w:val="22"/>
                  <w:szCs w:val="21"/>
                  <w:rPrChange w:id="589" w:author="Jun Gong" w:date="2017-10-07T23:27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other department work</w:t>
              </w:r>
            </w:ins>
            <w:del w:id="590" w:author="Jun Gong" w:date="2017-10-07T14:35:00Z">
              <w:r w:rsidRPr="0081094F" w:rsidDel="00CB2590">
                <w:rPr>
                  <w:rFonts w:ascii="Garamond" w:hAnsi="Garamond"/>
                  <w:sz w:val="22"/>
                  <w:szCs w:val="21"/>
                </w:rPr>
                <w:delText>the work of other departments</w:delText>
              </w:r>
            </w:del>
          </w:p>
        </w:tc>
        <w:tc>
          <w:tcPr>
            <w:tcW w:w="2610" w:type="dxa"/>
            <w:tcPrChange w:id="591" w:author="Jun Gong" w:date="2017-10-07T23:32:00Z">
              <w:tcPr>
                <w:tcW w:w="2610" w:type="dxa"/>
                <w:gridSpan w:val="4"/>
              </w:tcPr>
            </w:tcPrChange>
          </w:tcPr>
          <w:p w14:paraId="4C6D3EA7" w14:textId="192B82E6" w:rsidR="00BA661A" w:rsidRPr="0091735C" w:rsidRDefault="00BA661A"/>
        </w:tc>
      </w:tr>
      <w:tr w:rsidR="00120A40" w:rsidRPr="0091735C" w14:paraId="0B87723F" w14:textId="77777777" w:rsidTr="006B7D9B">
        <w:tblPrEx>
          <w:tblPrExChange w:id="592" w:author="Jun Gong" w:date="2017-10-07T23:30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75"/>
          <w:trPrChange w:id="593" w:author="Jun Gong" w:date="2017-10-07T23:30:00Z">
            <w:trPr>
              <w:gridBefore w:val="2"/>
              <w:gridAfter w:val="1"/>
              <w:wAfter w:w="2610" w:type="dxa"/>
              <w:trHeight w:val="387"/>
            </w:trPr>
          </w:trPrChange>
        </w:trPr>
        <w:tc>
          <w:tcPr>
            <w:tcW w:w="8010" w:type="dxa"/>
            <w:tcPrChange w:id="594" w:author="Jun Gong" w:date="2017-10-07T23:30:00Z">
              <w:tcPr>
                <w:tcW w:w="7915" w:type="dxa"/>
                <w:gridSpan w:val="3"/>
              </w:tcPr>
            </w:tcPrChange>
          </w:tcPr>
          <w:p w14:paraId="2E0BC21C" w14:textId="27864A3C" w:rsidR="00BA661A" w:rsidRPr="00020907" w:rsidRDefault="00BA661A" w:rsidP="00EB4B64">
            <w:pPr>
              <w:contextualSpacing/>
              <w:rPr>
                <w:rFonts w:ascii="Garamond" w:hAnsi="Garamond"/>
                <w:bCs/>
                <w:szCs w:val="21"/>
              </w:rPr>
            </w:pPr>
            <w:r>
              <w:rPr>
                <w:rFonts w:ascii="Garamond" w:hAnsi="Garamond"/>
                <w:b/>
                <w:bCs/>
                <w:szCs w:val="21"/>
              </w:rPr>
              <w:t xml:space="preserve">Sinopharm Weiqida Pharmaceutical Co., </w:t>
            </w:r>
            <w:r>
              <w:rPr>
                <w:rFonts w:ascii="Garamond" w:hAnsi="Garamond"/>
                <w:bCs/>
                <w:szCs w:val="21"/>
              </w:rPr>
              <w:t>Datong, China</w:t>
            </w:r>
          </w:p>
        </w:tc>
        <w:tc>
          <w:tcPr>
            <w:tcW w:w="2515" w:type="dxa"/>
            <w:gridSpan w:val="2"/>
            <w:tcPrChange w:id="595" w:author="Jun Gong" w:date="2017-10-07T23:30:00Z">
              <w:tcPr>
                <w:tcW w:w="2610" w:type="dxa"/>
                <w:gridSpan w:val="5"/>
              </w:tcPr>
            </w:tcPrChange>
          </w:tcPr>
          <w:p w14:paraId="14228650" w14:textId="60C255FE" w:rsidR="00BA661A" w:rsidRDefault="00BA661A" w:rsidP="00044C2E">
            <w:pPr>
              <w:contextualSpacing/>
              <w:jc w:val="right"/>
              <w:rPr>
                <w:rFonts w:ascii="Garamond" w:eastAsia="Arial Unicode MS" w:hAnsi="Garamond"/>
                <w:szCs w:val="21"/>
              </w:rPr>
            </w:pPr>
            <w:r>
              <w:rPr>
                <w:rFonts w:ascii="Garamond" w:eastAsia="Arial Unicode MS" w:hAnsi="Garamond"/>
                <w:szCs w:val="21"/>
              </w:rPr>
              <w:t>Jul</w:t>
            </w:r>
            <w:ins w:id="596" w:author="Jun Gong" w:date="2017-10-07T14:14:00Z">
              <w:r w:rsidR="00290E69">
                <w:rPr>
                  <w:rFonts w:ascii="Garamond" w:eastAsia="Arial Unicode MS" w:hAnsi="Garamond"/>
                  <w:szCs w:val="21"/>
                </w:rPr>
                <w:t>. 2015</w:t>
              </w:r>
            </w:ins>
            <w:del w:id="597" w:author="Jun Gong" w:date="2017-10-07T14:14:00Z">
              <w:r w:rsidDel="00290E69">
                <w:rPr>
                  <w:rFonts w:ascii="Garamond" w:eastAsia="Arial Unicode MS" w:hAnsi="Garamond"/>
                  <w:szCs w:val="21"/>
                </w:rPr>
                <w:delText>y</w:delText>
              </w:r>
            </w:del>
            <w:r w:rsidRPr="0091735C">
              <w:rPr>
                <w:rFonts w:ascii="Garamond" w:eastAsia="Arial Unicode MS" w:hAnsi="Garamond"/>
                <w:szCs w:val="21"/>
              </w:rPr>
              <w:t>—</w:t>
            </w:r>
            <w:r>
              <w:rPr>
                <w:rFonts w:ascii="Garamond" w:eastAsia="Arial Unicode MS" w:hAnsi="Garamond"/>
                <w:szCs w:val="21"/>
              </w:rPr>
              <w:t>Aug</w:t>
            </w:r>
            <w:ins w:id="598" w:author="Jun Gong" w:date="2017-10-07T14:14:00Z">
              <w:r w:rsidR="00290E69">
                <w:rPr>
                  <w:rFonts w:ascii="Garamond" w:eastAsia="Arial Unicode MS" w:hAnsi="Garamond"/>
                  <w:szCs w:val="21"/>
                </w:rPr>
                <w:t>.</w:t>
              </w:r>
            </w:ins>
            <w:r>
              <w:rPr>
                <w:rFonts w:ascii="Garamond" w:eastAsia="Arial Unicode MS" w:hAnsi="Garamond"/>
                <w:szCs w:val="21"/>
              </w:rPr>
              <w:t xml:space="preserve"> 2015</w:t>
            </w:r>
          </w:p>
        </w:tc>
      </w:tr>
      <w:tr w:rsidR="0061375E" w:rsidRPr="0091735C" w14:paraId="1FF68F29" w14:textId="77777777" w:rsidTr="006B7D9B">
        <w:tblPrEx>
          <w:tblPrExChange w:id="599" w:author="Jun Gong" w:date="2017-10-07T23:30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108"/>
          <w:trPrChange w:id="600" w:author="Jun Gong" w:date="2017-10-07T23:30:00Z">
            <w:trPr>
              <w:gridBefore w:val="2"/>
              <w:gridAfter w:val="1"/>
              <w:wAfter w:w="2610" w:type="dxa"/>
              <w:trHeight w:val="207"/>
            </w:trPr>
          </w:trPrChange>
        </w:trPr>
        <w:tc>
          <w:tcPr>
            <w:tcW w:w="8010" w:type="dxa"/>
            <w:tcPrChange w:id="601" w:author="Jun Gong" w:date="2017-10-07T23:30:00Z">
              <w:tcPr>
                <w:tcW w:w="8010" w:type="dxa"/>
                <w:gridSpan w:val="5"/>
              </w:tcPr>
            </w:tcPrChange>
          </w:tcPr>
          <w:p w14:paraId="18D249A0" w14:textId="5E674FF4" w:rsidR="00BA661A" w:rsidRPr="00401C82" w:rsidRDefault="00BA661A" w:rsidP="00EB4B64">
            <w:pPr>
              <w:contextualSpacing/>
              <w:rPr>
                <w:rFonts w:ascii="Garamond" w:hAnsi="Garamond"/>
                <w:b/>
                <w:bCs/>
                <w:sz w:val="22"/>
                <w:szCs w:val="21"/>
                <w:rPrChange w:id="602" w:author="Jun Gong" w:date="2017-10-07T14:21:00Z">
                  <w:rPr>
                    <w:rFonts w:ascii="Garamond" w:hAnsi="Garamond"/>
                    <w:b/>
                    <w:bCs/>
                    <w:szCs w:val="21"/>
                  </w:rPr>
                </w:rPrChange>
              </w:rPr>
            </w:pPr>
            <w:r w:rsidRPr="00401C82">
              <w:rPr>
                <w:rFonts w:ascii="Garamond" w:hAnsi="Garamond"/>
                <w:b/>
                <w:bCs/>
                <w:sz w:val="22"/>
                <w:szCs w:val="21"/>
                <w:rPrChange w:id="603" w:author="Jun Gong" w:date="2017-10-07T14:21:00Z">
                  <w:rPr>
                    <w:rFonts w:ascii="Garamond" w:hAnsi="Garamond"/>
                    <w:b/>
                    <w:bCs/>
                    <w:szCs w:val="21"/>
                  </w:rPr>
                </w:rPrChange>
              </w:rPr>
              <w:t>Summer Intern, Quality Control (QC)</w:t>
            </w:r>
          </w:p>
        </w:tc>
        <w:tc>
          <w:tcPr>
            <w:tcW w:w="2515" w:type="dxa"/>
            <w:gridSpan w:val="2"/>
            <w:tcPrChange w:id="604" w:author="Jun Gong" w:date="2017-10-07T23:30:00Z">
              <w:tcPr>
                <w:tcW w:w="2515" w:type="dxa"/>
                <w:gridSpan w:val="3"/>
              </w:tcPr>
            </w:tcPrChange>
          </w:tcPr>
          <w:p w14:paraId="565F4568" w14:textId="77777777" w:rsidR="00BA661A" w:rsidRDefault="00BA661A" w:rsidP="00044C2E">
            <w:pPr>
              <w:contextualSpacing/>
              <w:jc w:val="right"/>
              <w:rPr>
                <w:rFonts w:ascii="Garamond" w:eastAsia="Arial Unicode MS" w:hAnsi="Garamond"/>
                <w:szCs w:val="21"/>
              </w:rPr>
            </w:pPr>
          </w:p>
        </w:tc>
      </w:tr>
      <w:tr w:rsidR="00FC0B42" w:rsidRPr="0091735C" w14:paraId="2396800E" w14:textId="0EBF1CF7" w:rsidTr="00214905">
        <w:tblPrEx>
          <w:tblPrExChange w:id="605" w:author="Jun Gong" w:date="2017-10-07T23:32:00Z">
            <w:tblPrEx>
              <w:tblW w:w="13135" w:type="dxa"/>
            </w:tblPrEx>
          </w:tblPrExChange>
        </w:tblPrEx>
        <w:trPr>
          <w:trHeight w:val="909"/>
          <w:trPrChange w:id="606" w:author="Jun Gong" w:date="2017-10-07T23:32:00Z">
            <w:trPr>
              <w:gridBefore w:val="2"/>
              <w:gridAfter w:val="0"/>
              <w:trHeight w:val="873"/>
            </w:trPr>
          </w:trPrChange>
        </w:trPr>
        <w:tc>
          <w:tcPr>
            <w:tcW w:w="10525" w:type="dxa"/>
            <w:gridSpan w:val="3"/>
            <w:tcPrChange w:id="607" w:author="Jun Gong" w:date="2017-10-07T23:32:00Z">
              <w:tcPr>
                <w:tcW w:w="10525" w:type="dxa"/>
                <w:gridSpan w:val="8"/>
              </w:tcPr>
            </w:tcPrChange>
          </w:tcPr>
          <w:p w14:paraId="34DA5808" w14:textId="3749CE89" w:rsidR="00BA661A" w:rsidRPr="006B7D9B" w:rsidRDefault="00BA661A" w:rsidP="00A82B07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  <w:rPrChange w:id="608" w:author="Jun Gong" w:date="2017-10-07T23:28:00Z">
                  <w:rPr>
                    <w:rFonts w:ascii="Garamond" w:hAnsi="Garamond"/>
                    <w:sz w:val="22"/>
                    <w:szCs w:val="21"/>
                  </w:rPr>
                </w:rPrChange>
              </w:rPr>
            </w:pPr>
            <w:r w:rsidRPr="006B7D9B">
              <w:rPr>
                <w:rFonts w:ascii="Garamond" w:hAnsi="Garamond"/>
                <w:sz w:val="22"/>
                <w:szCs w:val="21"/>
                <w:rPrChange w:id="609" w:author="Jun Gong" w:date="2017-10-07T23:28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Learned the process of fermentation and extraction of Clavulanate acid and </w:t>
            </w:r>
            <w:del w:id="610" w:author="Jun Gong" w:date="2017-10-07T14:40:00Z">
              <w:r w:rsidRPr="006B7D9B" w:rsidDel="00FC0B42">
                <w:rPr>
                  <w:rFonts w:ascii="Garamond" w:hAnsi="Garamond"/>
                  <w:sz w:val="22"/>
                  <w:szCs w:val="21"/>
                  <w:rPrChange w:id="611" w:author="Jun Gong" w:date="2017-10-07T23:28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production 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612" w:author="Jun Gong" w:date="2017-10-07T23:28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Clavulanate potassium </w:t>
            </w:r>
            <w:del w:id="613" w:author="Jun Gong" w:date="2017-10-07T14:41:00Z">
              <w:r w:rsidRPr="006B7D9B" w:rsidDel="00FC0B42">
                <w:rPr>
                  <w:rFonts w:ascii="Garamond" w:hAnsi="Garamond"/>
                  <w:sz w:val="22"/>
                  <w:szCs w:val="21"/>
                  <w:rPrChange w:id="614" w:author="Jun Gong" w:date="2017-10-07T23:28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diluted </w:delText>
              </w:r>
            </w:del>
            <w:ins w:id="615" w:author="Jun Gong" w:date="2017-10-07T14:40:00Z">
              <w:r w:rsidR="00FC0B42" w:rsidRPr="006B7D9B">
                <w:rPr>
                  <w:rFonts w:ascii="Garamond" w:hAnsi="Garamond"/>
                  <w:sz w:val="22"/>
                  <w:szCs w:val="21"/>
                  <w:rPrChange w:id="616" w:author="Jun Gong" w:date="2017-10-07T23:28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production</w:t>
              </w:r>
            </w:ins>
            <w:del w:id="617" w:author="Jun Gong" w:date="2017-10-07T14:40:00Z">
              <w:r w:rsidRPr="006B7D9B" w:rsidDel="00FC0B42">
                <w:rPr>
                  <w:rFonts w:ascii="Garamond" w:hAnsi="Garamond"/>
                  <w:sz w:val="22"/>
                  <w:szCs w:val="21"/>
                  <w:rPrChange w:id="618" w:author="Jun Gong" w:date="2017-10-07T23:28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product </w:delText>
              </w:r>
            </w:del>
          </w:p>
          <w:p w14:paraId="37967F18" w14:textId="58A4E706" w:rsidR="00BA661A" w:rsidRPr="00F25789" w:rsidRDefault="00BA661A" w:rsidP="008B1782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del w:id="619" w:author="Jun Gong" w:date="2017-10-07T14:42:00Z">
              <w:r w:rsidRPr="006B7D9B" w:rsidDel="00FC0B42">
                <w:rPr>
                  <w:rFonts w:ascii="Garamond" w:hAnsi="Garamond"/>
                  <w:sz w:val="22"/>
                  <w:szCs w:val="21"/>
                  <w:rPrChange w:id="620" w:author="Jun Gong" w:date="2017-10-07T23:28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>Assisted QC work and</w:delText>
              </w:r>
            </w:del>
            <w:del w:id="621" w:author="Jun Gong" w:date="2017-10-07T14:43:00Z">
              <w:r w:rsidRPr="006B7D9B" w:rsidDel="00FC0B42">
                <w:rPr>
                  <w:rFonts w:ascii="Garamond" w:hAnsi="Garamond"/>
                  <w:sz w:val="22"/>
                  <w:szCs w:val="21"/>
                  <w:rPrChange w:id="622" w:author="Jun Gong" w:date="2017-10-07T23:28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 </w:delText>
              </w:r>
            </w:del>
            <w:ins w:id="623" w:author="Jun Gong" w:date="2017-10-07T14:43:00Z">
              <w:r w:rsidR="00FC0B42" w:rsidRPr="006B7D9B">
                <w:rPr>
                  <w:rFonts w:ascii="Garamond" w:hAnsi="Garamond"/>
                  <w:sz w:val="22"/>
                  <w:szCs w:val="21"/>
                  <w:rPrChange w:id="624" w:author="Jun Gong" w:date="2017-10-07T23:28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T</w:t>
              </w:r>
            </w:ins>
            <w:del w:id="625" w:author="Jun Gong" w:date="2017-10-07T14:43:00Z">
              <w:r w:rsidRPr="006B7D9B" w:rsidDel="00FC0B42">
                <w:rPr>
                  <w:rFonts w:ascii="Garamond" w:hAnsi="Garamond"/>
                  <w:sz w:val="22"/>
                  <w:szCs w:val="21"/>
                  <w:rPrChange w:id="626" w:author="Jun Gong" w:date="2017-10-07T23:28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>t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627" w:author="Jun Gong" w:date="2017-10-07T23:28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ested samples from all phases of </w:t>
            </w:r>
            <w:del w:id="628" w:author="Jun Gong" w:date="2017-10-07T14:42:00Z">
              <w:r w:rsidRPr="006B7D9B" w:rsidDel="00FC0B42">
                <w:rPr>
                  <w:rFonts w:ascii="Garamond" w:hAnsi="Garamond"/>
                  <w:sz w:val="22"/>
                  <w:szCs w:val="21"/>
                  <w:rPrChange w:id="629" w:author="Jun Gong" w:date="2017-10-07T23:28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 xml:space="preserve">a 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630" w:author="Jun Gong" w:date="2017-10-07T23:28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>manufacturing to determine if the substance meets the standards</w:t>
            </w:r>
            <w:ins w:id="631" w:author="Jun Gong" w:date="2017-10-07T14:43:00Z">
              <w:r w:rsidR="00FC0B42" w:rsidRPr="006B7D9B">
                <w:rPr>
                  <w:rFonts w:ascii="Garamond" w:hAnsi="Garamond"/>
                  <w:sz w:val="22"/>
                  <w:szCs w:val="21"/>
                  <w:rPrChange w:id="632" w:author="Jun Gong" w:date="2017-10-07T23:28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 xml:space="preserve"> and</w:t>
              </w:r>
            </w:ins>
            <w:del w:id="633" w:author="Jun Gong" w:date="2017-10-07T14:43:00Z">
              <w:r w:rsidRPr="006B7D9B" w:rsidDel="00FC0B42">
                <w:rPr>
                  <w:rFonts w:ascii="Garamond" w:hAnsi="Garamond"/>
                  <w:sz w:val="22"/>
                  <w:szCs w:val="21"/>
                  <w:rPrChange w:id="634" w:author="Jun Gong" w:date="2017-10-07T23:28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delText>,</w:delText>
              </w:r>
            </w:del>
            <w:r w:rsidRPr="006B7D9B">
              <w:rPr>
                <w:rFonts w:ascii="Garamond" w:hAnsi="Garamond"/>
                <w:sz w:val="22"/>
                <w:szCs w:val="21"/>
                <w:rPrChange w:id="635" w:author="Jun Gong" w:date="2017-10-07T23:28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 hone</w:t>
            </w:r>
            <w:ins w:id="636" w:author="Jun Gong" w:date="2017-10-07T14:42:00Z">
              <w:r w:rsidR="00FC0B42" w:rsidRPr="006B7D9B">
                <w:rPr>
                  <w:rFonts w:ascii="Garamond" w:hAnsi="Garamond"/>
                  <w:sz w:val="22"/>
                  <w:szCs w:val="21"/>
                  <w:rPrChange w:id="637" w:author="Jun Gong" w:date="2017-10-07T23:28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d</w:t>
              </w:r>
            </w:ins>
            <w:r w:rsidRPr="006B7D9B">
              <w:rPr>
                <w:rFonts w:ascii="Garamond" w:hAnsi="Garamond"/>
                <w:sz w:val="22"/>
                <w:szCs w:val="21"/>
                <w:rPrChange w:id="638" w:author="Jun Gong" w:date="2017-10-07T23:28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 lab skills with chemical testing equipment</w:t>
            </w:r>
            <w:ins w:id="639" w:author="Jun Gong" w:date="2017-10-07T14:43:00Z">
              <w:r w:rsidR="00FC0B42" w:rsidRPr="006B7D9B">
                <w:rPr>
                  <w:rFonts w:ascii="Garamond" w:hAnsi="Garamond"/>
                  <w:sz w:val="22"/>
                  <w:szCs w:val="21"/>
                  <w:rPrChange w:id="640" w:author="Jun Gong" w:date="2017-10-07T23:28:00Z">
                    <w:rPr>
                      <w:rFonts w:ascii="Garamond" w:hAnsi="Garamond"/>
                      <w:sz w:val="22"/>
                      <w:szCs w:val="21"/>
                    </w:rPr>
                  </w:rPrChange>
                </w:rPr>
                <w:t>s</w:t>
              </w:r>
            </w:ins>
            <w:r w:rsidRPr="006B7D9B">
              <w:rPr>
                <w:rFonts w:ascii="Garamond" w:hAnsi="Garamond"/>
                <w:sz w:val="22"/>
                <w:szCs w:val="21"/>
                <w:rPrChange w:id="641" w:author="Jun Gong" w:date="2017-10-07T23:28:00Z">
                  <w:rPr>
                    <w:rFonts w:ascii="Garamond" w:hAnsi="Garamond"/>
                    <w:sz w:val="22"/>
                    <w:szCs w:val="21"/>
                  </w:rPr>
                </w:rPrChange>
              </w:rPr>
              <w:t xml:space="preserve"> and testing processes</w:t>
            </w:r>
          </w:p>
        </w:tc>
        <w:tc>
          <w:tcPr>
            <w:tcW w:w="2610" w:type="dxa"/>
            <w:tcPrChange w:id="642" w:author="Jun Gong" w:date="2017-10-07T23:32:00Z">
              <w:tcPr>
                <w:tcW w:w="2610" w:type="dxa"/>
                <w:gridSpan w:val="4"/>
              </w:tcPr>
            </w:tcPrChange>
          </w:tcPr>
          <w:p w14:paraId="54C6EA06" w14:textId="5E115A6B" w:rsidR="00BA661A" w:rsidRPr="0091735C" w:rsidRDefault="00BA661A"/>
        </w:tc>
      </w:tr>
      <w:tr w:rsidR="00120A40" w:rsidRPr="0091735C" w14:paraId="0C4DB4DF" w14:textId="77777777" w:rsidTr="006B7D9B">
        <w:tblPrEx>
          <w:tblPrExChange w:id="643" w:author="Jun Gong" w:date="2017-10-07T23:30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75"/>
          <w:trPrChange w:id="644" w:author="Jun Gong" w:date="2017-10-07T23:30:00Z">
            <w:trPr>
              <w:gridBefore w:val="2"/>
              <w:gridAfter w:val="1"/>
              <w:wAfter w:w="2610" w:type="dxa"/>
              <w:trHeight w:val="306"/>
            </w:trPr>
          </w:trPrChange>
        </w:trPr>
        <w:tc>
          <w:tcPr>
            <w:tcW w:w="8010" w:type="dxa"/>
            <w:tcPrChange w:id="645" w:author="Jun Gong" w:date="2017-10-07T23:30:00Z">
              <w:tcPr>
                <w:tcW w:w="8010" w:type="dxa"/>
                <w:gridSpan w:val="5"/>
              </w:tcPr>
            </w:tcPrChange>
          </w:tcPr>
          <w:p w14:paraId="30A6490D" w14:textId="36B7EAF8" w:rsidR="00BA661A" w:rsidRPr="0091735C" w:rsidRDefault="00BA661A" w:rsidP="00EB4B64">
            <w:pPr>
              <w:contextualSpacing/>
              <w:rPr>
                <w:rFonts w:ascii="Garamond" w:hAnsi="Garamond"/>
                <w:b/>
                <w:bCs/>
                <w:szCs w:val="21"/>
              </w:rPr>
            </w:pPr>
            <w:r w:rsidRPr="0091735C">
              <w:rPr>
                <w:rFonts w:ascii="Garamond" w:hAnsi="Garamond"/>
                <w:b/>
                <w:bCs/>
                <w:szCs w:val="21"/>
              </w:rPr>
              <w:t>Gauze</w:t>
            </w:r>
            <w:r w:rsidRPr="0091735C">
              <w:rPr>
                <w:rFonts w:ascii="Garamond" w:eastAsia="Arial Unicode MS" w:hAnsi="Garamond"/>
                <w:bCs/>
                <w:szCs w:val="21"/>
              </w:rPr>
              <w:t>,</w:t>
            </w:r>
            <w:r w:rsidRPr="0091735C">
              <w:rPr>
                <w:rFonts w:ascii="Garamond" w:eastAsia="Arial Unicode MS" w:hAnsi="Garamond"/>
                <w:b/>
                <w:bCs/>
                <w:szCs w:val="21"/>
              </w:rPr>
              <w:t xml:space="preserve"> </w:t>
            </w:r>
            <w:r w:rsidRPr="0091735C">
              <w:rPr>
                <w:rFonts w:ascii="Garamond" w:hAnsi="Garamond"/>
                <w:szCs w:val="21"/>
              </w:rPr>
              <w:t>Philadelphia, PA</w:t>
            </w:r>
            <w:r>
              <w:rPr>
                <w:rFonts w:ascii="Garamond" w:hAnsi="Garamond"/>
                <w:szCs w:val="21"/>
              </w:rPr>
              <w:t xml:space="preserve"> </w:t>
            </w:r>
            <w:r w:rsidRPr="00A13126">
              <w:rPr>
                <w:rFonts w:ascii="Garamond" w:hAnsi="Garamond"/>
                <w:szCs w:val="21"/>
              </w:rPr>
              <w:t xml:space="preserve">(a </w:t>
            </w:r>
            <w:r>
              <w:rPr>
                <w:rFonts w:ascii="Garamond" w:hAnsi="Garamond"/>
                <w:szCs w:val="21"/>
              </w:rPr>
              <w:t xml:space="preserve">health-tech </w:t>
            </w:r>
            <w:r w:rsidRPr="00A13126">
              <w:rPr>
                <w:rFonts w:ascii="Garamond" w:hAnsi="Garamond"/>
                <w:szCs w:val="21"/>
              </w:rPr>
              <w:t>start-up focus on global hospitals database)</w:t>
            </w:r>
          </w:p>
        </w:tc>
        <w:tc>
          <w:tcPr>
            <w:tcW w:w="2515" w:type="dxa"/>
            <w:gridSpan w:val="2"/>
            <w:tcPrChange w:id="646" w:author="Jun Gong" w:date="2017-10-07T23:30:00Z">
              <w:tcPr>
                <w:tcW w:w="2515" w:type="dxa"/>
                <w:gridSpan w:val="3"/>
              </w:tcPr>
            </w:tcPrChange>
          </w:tcPr>
          <w:p w14:paraId="764D3DED" w14:textId="4E5CFF7E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  <w:r>
              <w:rPr>
                <w:rFonts w:ascii="Garamond" w:eastAsia="Arial Unicode MS" w:hAnsi="Garamond"/>
                <w:szCs w:val="21"/>
              </w:rPr>
              <w:t>Sep</w:t>
            </w:r>
            <w:ins w:id="647" w:author="Jun Gong" w:date="2017-10-07T14:14:00Z">
              <w:r w:rsidR="00290E69">
                <w:rPr>
                  <w:rFonts w:ascii="Garamond" w:eastAsia="Arial Unicode MS" w:hAnsi="Garamond"/>
                  <w:szCs w:val="21"/>
                </w:rPr>
                <w:t>. 2014</w:t>
              </w:r>
            </w:ins>
            <w:r w:rsidRPr="0091735C">
              <w:rPr>
                <w:rFonts w:ascii="Garamond" w:eastAsia="Arial Unicode MS" w:hAnsi="Garamond"/>
                <w:szCs w:val="21"/>
              </w:rPr>
              <w:t>—Dec</w:t>
            </w:r>
            <w:ins w:id="648" w:author="Jun Gong" w:date="2017-10-07T14:14:00Z">
              <w:r w:rsidR="00290E69">
                <w:rPr>
                  <w:rFonts w:ascii="Garamond" w:eastAsia="Arial Unicode MS" w:hAnsi="Garamond"/>
                  <w:szCs w:val="21"/>
                </w:rPr>
                <w:t>.</w:t>
              </w:r>
            </w:ins>
            <w:r w:rsidRPr="0091735C">
              <w:rPr>
                <w:rFonts w:ascii="Garamond" w:eastAsia="Arial Unicode MS" w:hAnsi="Garamond"/>
                <w:szCs w:val="21"/>
              </w:rPr>
              <w:t xml:space="preserve"> 2014</w:t>
            </w:r>
          </w:p>
        </w:tc>
      </w:tr>
      <w:tr w:rsidR="00120A40" w:rsidRPr="0091735C" w14:paraId="15D4A96F" w14:textId="77777777" w:rsidTr="006B7D9B">
        <w:tblPrEx>
          <w:tblPrExChange w:id="649" w:author="Jun Gong" w:date="2017-10-07T23:30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153"/>
          <w:trPrChange w:id="650" w:author="Jun Gong" w:date="2017-10-07T23:30:00Z">
            <w:trPr>
              <w:gridBefore w:val="2"/>
              <w:gridAfter w:val="1"/>
              <w:wAfter w:w="2610" w:type="dxa"/>
              <w:trHeight w:val="332"/>
            </w:trPr>
          </w:trPrChange>
        </w:trPr>
        <w:tc>
          <w:tcPr>
            <w:tcW w:w="8010" w:type="dxa"/>
            <w:tcPrChange w:id="651" w:author="Jun Gong" w:date="2017-10-07T23:30:00Z">
              <w:tcPr>
                <w:tcW w:w="7915" w:type="dxa"/>
                <w:gridSpan w:val="3"/>
              </w:tcPr>
            </w:tcPrChange>
          </w:tcPr>
          <w:p w14:paraId="4F2F5057" w14:textId="4668DED8" w:rsidR="00BA661A" w:rsidRPr="0061375E" w:rsidRDefault="00BA661A" w:rsidP="003201B0">
            <w:pPr>
              <w:ind w:left="1440" w:hanging="1440"/>
              <w:contextualSpacing/>
              <w:rPr>
                <w:rFonts w:ascii="Garamond" w:eastAsia="Arial Unicode MS" w:hAnsi="Garamond"/>
                <w:b/>
                <w:bCs/>
                <w:i/>
                <w:sz w:val="22"/>
                <w:szCs w:val="22"/>
                <w:rPrChange w:id="652" w:author="Jun Gong" w:date="2017-10-07T14:37:00Z">
                  <w:rPr>
                    <w:rFonts w:ascii="Garamond" w:eastAsia="Arial Unicode MS" w:hAnsi="Garamond"/>
                    <w:b/>
                    <w:bCs/>
                    <w:i/>
                    <w:szCs w:val="21"/>
                  </w:rPr>
                </w:rPrChange>
              </w:rPr>
            </w:pPr>
            <w:r w:rsidRPr="0061375E">
              <w:rPr>
                <w:rFonts w:ascii="Garamond" w:eastAsia="Arial Unicode MS" w:hAnsi="Garamond"/>
                <w:b/>
                <w:bCs/>
                <w:i/>
                <w:sz w:val="22"/>
                <w:szCs w:val="22"/>
                <w:rPrChange w:id="653" w:author="Jun Gong" w:date="2017-10-07T14:37:00Z">
                  <w:rPr>
                    <w:rFonts w:ascii="Garamond" w:eastAsia="Arial Unicode MS" w:hAnsi="Garamond"/>
                    <w:b/>
                    <w:bCs/>
                    <w:i/>
                    <w:szCs w:val="21"/>
                  </w:rPr>
                </w:rPrChange>
              </w:rPr>
              <w:t>Intern, Marketing Research</w:t>
            </w:r>
          </w:p>
        </w:tc>
        <w:tc>
          <w:tcPr>
            <w:tcW w:w="2515" w:type="dxa"/>
            <w:gridSpan w:val="2"/>
            <w:tcPrChange w:id="654" w:author="Jun Gong" w:date="2017-10-07T23:30:00Z">
              <w:tcPr>
                <w:tcW w:w="2610" w:type="dxa"/>
                <w:gridSpan w:val="5"/>
              </w:tcPr>
            </w:tcPrChange>
          </w:tcPr>
          <w:p w14:paraId="6529F624" w14:textId="7777777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</w:p>
        </w:tc>
      </w:tr>
      <w:tr w:rsidR="00214905" w:rsidRPr="0091735C" w14:paraId="2DD2C724" w14:textId="306AAE9F" w:rsidTr="00214905">
        <w:tblPrEx>
          <w:tblPrExChange w:id="655" w:author="Jun Gong" w:date="2017-10-07T23:32:00Z">
            <w:tblPrEx>
              <w:tblW w:w="13135" w:type="dxa"/>
            </w:tblPrEx>
          </w:tblPrExChange>
        </w:tblPrEx>
        <w:trPr>
          <w:trHeight w:val="1116"/>
          <w:trPrChange w:id="656" w:author="Jun Gong" w:date="2017-10-07T23:32:00Z">
            <w:trPr>
              <w:gridAfter w:val="0"/>
              <w:trHeight w:val="1017"/>
            </w:trPr>
          </w:trPrChange>
        </w:trPr>
        <w:tc>
          <w:tcPr>
            <w:tcW w:w="10525" w:type="dxa"/>
            <w:gridSpan w:val="3"/>
            <w:tcPrChange w:id="657" w:author="Jun Gong" w:date="2017-10-07T23:32:00Z">
              <w:tcPr>
                <w:tcW w:w="10525" w:type="dxa"/>
                <w:gridSpan w:val="8"/>
              </w:tcPr>
            </w:tcPrChange>
          </w:tcPr>
          <w:p w14:paraId="6270497F" w14:textId="11F17CA8" w:rsidR="00BA661A" w:rsidRPr="006B7D9B" w:rsidRDefault="00BA661A" w:rsidP="00312822">
            <w:pPr>
              <w:pStyle w:val="Body2"/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  <w:rPrChange w:id="658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</w:pPr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  <w:rPrChange w:id="659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  <w:t>Researched,</w:t>
            </w:r>
            <w:ins w:id="660" w:author="Jun Gong" w:date="2017-10-07T14:46:00Z">
              <w:r w:rsidR="00FC0B42" w:rsidRPr="006B7D9B">
                <w:rPr>
                  <w:rFonts w:ascii="Garamond" w:hAnsi="Garamond" w:cs="Times New Roman"/>
                  <w:color w:val="000000"/>
                  <w:sz w:val="22"/>
                  <w:szCs w:val="21"/>
                  <w:rPrChange w:id="661" w:author="Jun Gong" w:date="2017-10-07T23:28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t xml:space="preserve"> analyzed</w:t>
              </w:r>
            </w:ins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  <w:rPrChange w:id="662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  <w:t xml:space="preserve"> </w:t>
            </w:r>
            <w:del w:id="663" w:author="Jun Gong" w:date="2017-10-07T14:46:00Z">
              <w:r w:rsidRPr="006B7D9B" w:rsidDel="00FC0B42">
                <w:rPr>
                  <w:rFonts w:ascii="Garamond" w:hAnsi="Garamond" w:cs="Times New Roman"/>
                  <w:color w:val="000000"/>
                  <w:sz w:val="22"/>
                  <w:szCs w:val="21"/>
                  <w:rPrChange w:id="664" w:author="Jun Gong" w:date="2017-10-07T23:28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delText xml:space="preserve">validated, </w:delText>
              </w:r>
            </w:del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  <w:rPrChange w:id="665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  <w:t xml:space="preserve">and </w:t>
            </w:r>
            <w:ins w:id="666" w:author="Jun Gong" w:date="2017-10-07T14:46:00Z">
              <w:r w:rsidR="00FC0B42" w:rsidRPr="006B7D9B">
                <w:rPr>
                  <w:rFonts w:ascii="Garamond" w:hAnsi="Garamond" w:cs="Times New Roman"/>
                  <w:color w:val="000000"/>
                  <w:sz w:val="22"/>
                  <w:szCs w:val="21"/>
                  <w:rPrChange w:id="667" w:author="Jun Gong" w:date="2017-10-07T23:28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t xml:space="preserve">validated </w:t>
              </w:r>
            </w:ins>
            <w:del w:id="668" w:author="Jun Gong" w:date="2017-10-07T14:46:00Z">
              <w:r w:rsidRPr="006B7D9B" w:rsidDel="00FC0B42">
                <w:rPr>
                  <w:rFonts w:ascii="Garamond" w:hAnsi="Garamond" w:cs="Times New Roman"/>
                  <w:color w:val="000000"/>
                  <w:sz w:val="22"/>
                  <w:szCs w:val="21"/>
                  <w:rPrChange w:id="669" w:author="Jun Gong" w:date="2017-10-07T23:28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delText xml:space="preserve">analyzed </w:delText>
              </w:r>
            </w:del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  <w:rPrChange w:id="670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  <w:t>healthcare facility information from 5</w:t>
            </w:r>
            <w:r w:rsidRPr="006B7D9B">
              <w:rPr>
                <w:rFonts w:ascii="Garamond" w:eastAsia="宋体" w:hAnsi="Garamond" w:cs="Times New Roman"/>
                <w:color w:val="000000"/>
                <w:sz w:val="22"/>
                <w:szCs w:val="21"/>
                <w:rPrChange w:id="671" w:author="Jun Gong" w:date="2017-10-07T23:28:00Z">
                  <w:rPr>
                    <w:rFonts w:ascii="Garamond" w:eastAsia="宋体" w:hAnsi="Garamond" w:cs="Times New Roman"/>
                    <w:color w:val="000000"/>
                    <w:sz w:val="22"/>
                    <w:szCs w:val="21"/>
                  </w:rPr>
                </w:rPrChange>
              </w:rPr>
              <w:t>0</w:t>
            </w:r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  <w:rPrChange w:id="672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  <w:t xml:space="preserve">0 Chinese hospitals to </w:t>
            </w:r>
            <w:del w:id="673" w:author="Jun Gong" w:date="2017-10-07T14:46:00Z">
              <w:r w:rsidRPr="006B7D9B" w:rsidDel="00FC0B42">
                <w:rPr>
                  <w:rFonts w:ascii="Garamond" w:hAnsi="Garamond" w:cs="Times New Roman"/>
                  <w:color w:val="000000"/>
                  <w:sz w:val="22"/>
                  <w:szCs w:val="21"/>
                  <w:rPrChange w:id="674" w:author="Jun Gong" w:date="2017-10-07T23:28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delText xml:space="preserve">assist in </w:delText>
              </w:r>
            </w:del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  <w:rPrChange w:id="675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  <w:t>expand</w:t>
            </w:r>
            <w:del w:id="676" w:author="Jun Gong" w:date="2017-10-07T14:46:00Z">
              <w:r w:rsidRPr="006B7D9B" w:rsidDel="00FC0B42">
                <w:rPr>
                  <w:rFonts w:ascii="Garamond" w:hAnsi="Garamond" w:cs="Times New Roman"/>
                  <w:color w:val="000000"/>
                  <w:sz w:val="22"/>
                  <w:szCs w:val="21"/>
                  <w:rPrChange w:id="677" w:author="Jun Gong" w:date="2017-10-07T23:28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delText>ing</w:delText>
              </w:r>
            </w:del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  <w:rPrChange w:id="678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  <w:t xml:space="preserve"> the database for travelers in need of medical care and international medical tourists </w:t>
            </w:r>
          </w:p>
          <w:p w14:paraId="114C0E71" w14:textId="32A09E5B" w:rsidR="00BA661A" w:rsidRPr="002879D8" w:rsidRDefault="00BA661A" w:rsidP="00C82529">
            <w:pPr>
              <w:pStyle w:val="Body2"/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Garamond" w:hAnsi="Garamond" w:cs="Times New Roman"/>
                <w:color w:val="000000"/>
                <w:sz w:val="21"/>
                <w:szCs w:val="21"/>
              </w:rPr>
              <w:pPrChange w:id="679" w:author="Jun Gong" w:date="2017-10-07T23:16:00Z">
                <w:pPr>
                  <w:pStyle w:val="Body2"/>
                  <w:numPr>
                    <w:numId w:val="7"/>
                  </w:numPr>
                  <w:spacing w:after="0" w:line="240" w:lineRule="auto"/>
                  <w:ind w:left="720" w:hanging="360"/>
                  <w:contextualSpacing/>
                </w:pPr>
              </w:pPrChange>
            </w:pPr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  <w:rPrChange w:id="680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  <w:t xml:space="preserve">Wrote a report examining the differences between </w:t>
            </w:r>
            <w:ins w:id="681" w:author="Jun Gong" w:date="2017-10-07T23:16:00Z">
              <w:r w:rsidR="00C82529" w:rsidRPr="006B7D9B">
                <w:rPr>
                  <w:rFonts w:ascii="Garamond" w:hAnsi="Garamond" w:cs="Times New Roman"/>
                  <w:color w:val="000000"/>
                  <w:sz w:val="22"/>
                  <w:szCs w:val="21"/>
                  <w:rPrChange w:id="682" w:author="Jun Gong" w:date="2017-10-07T23:28:00Z">
                    <w:rPr>
                      <w:rFonts w:ascii="Garamond" w:hAnsi="Garamond" w:cs="Times New Roman"/>
                      <w:color w:val="000000"/>
                      <w:sz w:val="21"/>
                      <w:szCs w:val="21"/>
                    </w:rPr>
                  </w:rPrChange>
                </w:rPr>
                <w:t>hospital industries in China and U.S.</w:t>
              </w:r>
            </w:ins>
            <w:del w:id="683" w:author="Jun Gong" w:date="2017-10-07T23:16:00Z">
              <w:r w:rsidRPr="006B7D9B" w:rsidDel="00C82529">
                <w:rPr>
                  <w:rFonts w:ascii="Garamond" w:hAnsi="Garamond" w:cs="Times New Roman"/>
                  <w:color w:val="000000"/>
                  <w:sz w:val="22"/>
                  <w:szCs w:val="21"/>
                  <w:rPrChange w:id="684" w:author="Jun Gong" w:date="2017-10-07T23:28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delText>the</w:delText>
              </w:r>
            </w:del>
            <w:del w:id="685" w:author="Jun Gong" w:date="2017-10-07T23:15:00Z">
              <w:r w:rsidRPr="006B7D9B" w:rsidDel="00C82529">
                <w:rPr>
                  <w:rFonts w:ascii="Garamond" w:hAnsi="Garamond" w:cs="Times New Roman"/>
                  <w:color w:val="000000"/>
                  <w:sz w:val="22"/>
                  <w:szCs w:val="21"/>
                  <w:rPrChange w:id="686" w:author="Jun Gong" w:date="2017-10-07T23:28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delText xml:space="preserve"> Chinese and American hospital industries</w:delText>
              </w:r>
            </w:del>
            <w:ins w:id="687" w:author="Jun Gong" w:date="2017-10-07T23:17:00Z">
              <w:r w:rsidR="00C82529" w:rsidRPr="006B7D9B">
                <w:rPr>
                  <w:rFonts w:ascii="Garamond" w:hAnsi="Garamond" w:cs="Times New Roman"/>
                  <w:color w:val="000000"/>
                  <w:sz w:val="22"/>
                  <w:szCs w:val="21"/>
                  <w:rPrChange w:id="688" w:author="Jun Gong" w:date="2017-10-07T23:28:00Z">
                    <w:rPr>
                      <w:rFonts w:ascii="Garamond" w:hAnsi="Garamond" w:cs="Times New Roman"/>
                      <w:color w:val="000000"/>
                      <w:sz w:val="21"/>
                      <w:szCs w:val="21"/>
                    </w:rPr>
                  </w:rPrChange>
                </w:rPr>
                <w:t xml:space="preserve">, </w:t>
              </w:r>
            </w:ins>
            <w:del w:id="689" w:author="Jun Gong" w:date="2017-10-07T23:16:00Z">
              <w:r w:rsidRPr="006B7D9B" w:rsidDel="00C82529">
                <w:rPr>
                  <w:rFonts w:ascii="Garamond" w:hAnsi="Garamond" w:cs="Times New Roman"/>
                  <w:color w:val="000000"/>
                  <w:sz w:val="22"/>
                  <w:szCs w:val="21"/>
                  <w:rPrChange w:id="690" w:author="Jun Gong" w:date="2017-10-07T23:28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delText xml:space="preserve">, </w:delText>
              </w:r>
            </w:del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  <w:rPrChange w:id="691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  <w:t xml:space="preserve">and </w:t>
            </w:r>
            <w:del w:id="692" w:author="Jun Gong" w:date="2017-10-07T14:46:00Z">
              <w:r w:rsidRPr="006B7D9B" w:rsidDel="00FC0B42">
                <w:rPr>
                  <w:rFonts w:ascii="Garamond" w:hAnsi="Garamond" w:cs="Times New Roman"/>
                  <w:color w:val="000000"/>
                  <w:sz w:val="22"/>
                  <w:szCs w:val="21"/>
                  <w:rPrChange w:id="693" w:author="Jun Gong" w:date="2017-10-07T23:28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delText xml:space="preserve">offering </w:delText>
              </w:r>
            </w:del>
            <w:ins w:id="694" w:author="Jun Gong" w:date="2017-10-07T14:46:00Z">
              <w:r w:rsidR="00FC0B42" w:rsidRPr="006B7D9B">
                <w:rPr>
                  <w:rFonts w:ascii="Garamond" w:hAnsi="Garamond" w:cs="Times New Roman"/>
                  <w:color w:val="000000"/>
                  <w:sz w:val="22"/>
                  <w:szCs w:val="21"/>
                  <w:rPrChange w:id="695" w:author="Jun Gong" w:date="2017-10-07T23:28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t xml:space="preserve">providing </w:t>
              </w:r>
            </w:ins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  <w:rPrChange w:id="696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  <w:t>suggestions</w:t>
            </w:r>
            <w:del w:id="697" w:author="Jun Gong" w:date="2017-10-07T23:16:00Z">
              <w:r w:rsidRPr="000F3793" w:rsidDel="00C82529">
                <w:rPr>
                  <w:rFonts w:ascii="Garamond" w:hAnsi="Garamond" w:cs="Times New Roman"/>
                  <w:color w:val="000000"/>
                  <w:sz w:val="21"/>
                  <w:szCs w:val="21"/>
                  <w:rPrChange w:id="698" w:author="Jun Gong" w:date="2017-10-07T23:09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delText xml:space="preserve"> for entering </w:delText>
              </w:r>
            </w:del>
            <w:del w:id="699" w:author="Jun Gong" w:date="2017-10-07T14:44:00Z">
              <w:r w:rsidRPr="000F3793" w:rsidDel="00FC0B42">
                <w:rPr>
                  <w:rFonts w:ascii="Garamond" w:hAnsi="Garamond" w:cs="Times New Roman"/>
                  <w:color w:val="000000"/>
                  <w:sz w:val="21"/>
                  <w:szCs w:val="21"/>
                  <w:rPrChange w:id="700" w:author="Jun Gong" w:date="2017-10-07T23:09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delText xml:space="preserve">the </w:delText>
              </w:r>
            </w:del>
            <w:del w:id="701" w:author="Jun Gong" w:date="2017-10-07T23:16:00Z">
              <w:r w:rsidRPr="000F3793" w:rsidDel="00C82529">
                <w:rPr>
                  <w:rFonts w:ascii="Garamond" w:hAnsi="Garamond" w:cs="Times New Roman"/>
                  <w:color w:val="000000"/>
                  <w:sz w:val="21"/>
                  <w:szCs w:val="21"/>
                  <w:rPrChange w:id="702" w:author="Jun Gong" w:date="2017-10-07T23:09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delText>Chinese market</w:delText>
              </w:r>
            </w:del>
          </w:p>
        </w:tc>
        <w:tc>
          <w:tcPr>
            <w:tcW w:w="2610" w:type="dxa"/>
            <w:tcPrChange w:id="703" w:author="Jun Gong" w:date="2017-10-07T23:32:00Z">
              <w:tcPr>
                <w:tcW w:w="2610" w:type="dxa"/>
                <w:gridSpan w:val="4"/>
              </w:tcPr>
            </w:tcPrChange>
          </w:tcPr>
          <w:p w14:paraId="07B9E16E" w14:textId="5AC6A531" w:rsidR="00BA661A" w:rsidRPr="0091735C" w:rsidRDefault="00BA661A"/>
        </w:tc>
      </w:tr>
      <w:tr w:rsidR="00120A40" w:rsidRPr="0091735C" w14:paraId="619AE4BD" w14:textId="77777777" w:rsidTr="006B7D9B">
        <w:tblPrEx>
          <w:tblPrExChange w:id="704" w:author="Jun Gong" w:date="2017-10-07T23:30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75"/>
          <w:trPrChange w:id="705" w:author="Jun Gong" w:date="2017-10-07T23:30:00Z">
            <w:trPr>
              <w:gridBefore w:val="2"/>
              <w:gridAfter w:val="1"/>
              <w:wAfter w:w="2610" w:type="dxa"/>
              <w:trHeight w:val="332"/>
            </w:trPr>
          </w:trPrChange>
        </w:trPr>
        <w:tc>
          <w:tcPr>
            <w:tcW w:w="8010" w:type="dxa"/>
            <w:tcPrChange w:id="706" w:author="Jun Gong" w:date="2017-10-07T23:30:00Z">
              <w:tcPr>
                <w:tcW w:w="7915" w:type="dxa"/>
                <w:gridSpan w:val="3"/>
              </w:tcPr>
            </w:tcPrChange>
          </w:tcPr>
          <w:p w14:paraId="49DA65C7" w14:textId="491CB4E2" w:rsidR="00BA661A" w:rsidRPr="0091735C" w:rsidRDefault="00BA661A" w:rsidP="00E61C18">
            <w:pPr>
              <w:ind w:left="1440" w:hanging="1440"/>
              <w:contextualSpacing/>
              <w:rPr>
                <w:rFonts w:ascii="Garamond" w:eastAsia="Arial Unicode MS" w:hAnsi="Garamond"/>
                <w:b/>
                <w:bCs/>
                <w:i/>
                <w:szCs w:val="21"/>
              </w:rPr>
            </w:pPr>
            <w:r w:rsidRPr="0091735C">
              <w:rPr>
                <w:rFonts w:ascii="Garamond" w:hAnsi="Garamond"/>
                <w:b/>
                <w:bCs/>
                <w:color w:val="000000"/>
                <w:szCs w:val="21"/>
              </w:rPr>
              <w:t xml:space="preserve">MassMutual Asia Ltd., </w:t>
            </w:r>
            <w:r w:rsidRPr="0091735C">
              <w:rPr>
                <w:rFonts w:ascii="Garamond" w:hAnsi="Garamond"/>
                <w:szCs w:val="21"/>
              </w:rPr>
              <w:t>Hong Kong</w:t>
            </w:r>
          </w:p>
        </w:tc>
        <w:tc>
          <w:tcPr>
            <w:tcW w:w="2515" w:type="dxa"/>
            <w:gridSpan w:val="2"/>
            <w:tcPrChange w:id="707" w:author="Jun Gong" w:date="2017-10-07T23:30:00Z">
              <w:tcPr>
                <w:tcW w:w="2610" w:type="dxa"/>
                <w:gridSpan w:val="5"/>
              </w:tcPr>
            </w:tcPrChange>
          </w:tcPr>
          <w:p w14:paraId="5A7F52DE" w14:textId="1A69ED95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  <w:r w:rsidRPr="0091735C">
              <w:rPr>
                <w:rFonts w:ascii="Garamond" w:hAnsi="Garamond"/>
                <w:szCs w:val="21"/>
              </w:rPr>
              <w:t>Jan</w:t>
            </w:r>
            <w:ins w:id="708" w:author="Jun Gong" w:date="2017-10-07T14:14:00Z">
              <w:r w:rsidR="00290E69">
                <w:rPr>
                  <w:rFonts w:ascii="Garamond" w:hAnsi="Garamond"/>
                  <w:szCs w:val="21"/>
                </w:rPr>
                <w:t>.</w:t>
              </w:r>
            </w:ins>
            <w:r w:rsidRPr="0091735C">
              <w:rPr>
                <w:rFonts w:ascii="Garamond" w:hAnsi="Garamond"/>
                <w:szCs w:val="21"/>
              </w:rPr>
              <w:t xml:space="preserve"> 2013</w:t>
            </w:r>
          </w:p>
        </w:tc>
      </w:tr>
      <w:tr w:rsidR="00C82529" w:rsidRPr="0091735C" w14:paraId="1A7DEB68" w14:textId="77777777" w:rsidTr="00E820CB">
        <w:tblPrEx>
          <w:tblPrExChange w:id="709" w:author="Jun Gong" w:date="2017-10-07T23:19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900"/>
          <w:trPrChange w:id="710" w:author="Jun Gong" w:date="2017-10-07T23:19:00Z">
            <w:trPr>
              <w:gridAfter w:val="1"/>
              <w:wAfter w:w="2610" w:type="dxa"/>
              <w:trHeight w:val="846"/>
            </w:trPr>
          </w:trPrChange>
        </w:trPr>
        <w:tc>
          <w:tcPr>
            <w:tcW w:w="9000" w:type="dxa"/>
            <w:gridSpan w:val="2"/>
            <w:tcPrChange w:id="711" w:author="Jun Gong" w:date="2017-10-07T23:19:00Z">
              <w:tcPr>
                <w:tcW w:w="9000" w:type="dxa"/>
                <w:gridSpan w:val="4"/>
              </w:tcPr>
            </w:tcPrChange>
          </w:tcPr>
          <w:p w14:paraId="19BFD4FC" w14:textId="77777777" w:rsidR="00BA661A" w:rsidRDefault="00BA661A" w:rsidP="005B2887">
            <w:pPr>
              <w:pStyle w:val="Body2"/>
              <w:spacing w:after="0" w:line="240" w:lineRule="auto"/>
              <w:contextualSpacing/>
              <w:rPr>
                <w:ins w:id="712" w:author="Jun Gong" w:date="2017-10-07T23:03:00Z"/>
                <w:rFonts w:ascii="Garamond" w:hAnsi="Garamond" w:cs="Times New Roman"/>
                <w:b/>
                <w:i/>
                <w:color w:val="000000"/>
                <w:sz w:val="22"/>
                <w:szCs w:val="21"/>
              </w:rPr>
            </w:pPr>
            <w:r w:rsidRPr="0061375E">
              <w:rPr>
                <w:rFonts w:ascii="Garamond" w:hAnsi="Garamond" w:cs="Times New Roman"/>
                <w:b/>
                <w:i/>
                <w:color w:val="000000"/>
                <w:sz w:val="22"/>
                <w:szCs w:val="21"/>
                <w:rPrChange w:id="713" w:author="Jun Gong" w:date="2017-10-07T14:37:00Z">
                  <w:rPr>
                    <w:rFonts w:ascii="Garamond" w:hAnsi="Garamond" w:cs="Times New Roman"/>
                    <w:b/>
                    <w:i/>
                    <w:color w:val="000000"/>
                    <w:sz w:val="21"/>
                    <w:szCs w:val="21"/>
                  </w:rPr>
                </w:rPrChange>
              </w:rPr>
              <w:t>Winter Intern, Financial Management</w:t>
            </w:r>
          </w:p>
          <w:p w14:paraId="59E0A8D7" w14:textId="77777777" w:rsidR="000F3793" w:rsidRPr="006B7D9B" w:rsidRDefault="000F3793" w:rsidP="005B2887">
            <w:pPr>
              <w:pStyle w:val="Body2"/>
              <w:numPr>
                <w:ilvl w:val="0"/>
                <w:numId w:val="8"/>
              </w:numPr>
              <w:spacing w:after="0" w:line="240" w:lineRule="auto"/>
              <w:contextualSpacing/>
              <w:rPr>
                <w:ins w:id="714" w:author="Jun Gong" w:date="2017-10-07T23:05:00Z"/>
                <w:rFonts w:ascii="Garamond" w:hAnsi="Garamond" w:cs="Times New Roman"/>
                <w:b/>
                <w:i/>
                <w:color w:val="000000"/>
                <w:sz w:val="22"/>
                <w:szCs w:val="21"/>
                <w:rPrChange w:id="715" w:author="Jun Gong" w:date="2017-10-07T23:28:00Z">
                  <w:rPr>
                    <w:ins w:id="716" w:author="Jun Gong" w:date="2017-10-07T23:05:00Z"/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  <w:pPrChange w:id="717" w:author="Jun Gong" w:date="2017-10-07T23:04:00Z">
                <w:pPr>
                  <w:pStyle w:val="Body2"/>
                  <w:spacing w:after="0" w:line="240" w:lineRule="auto"/>
                  <w:contextualSpacing/>
                </w:pPr>
              </w:pPrChange>
            </w:pPr>
            <w:ins w:id="718" w:author="Jun Gong" w:date="2017-10-07T23:04:00Z">
              <w:r w:rsidRPr="006B7D9B">
                <w:rPr>
                  <w:rFonts w:ascii="Garamond" w:hAnsi="Garamond" w:cs="Times New Roman"/>
                  <w:color w:val="000000"/>
                  <w:sz w:val="22"/>
                  <w:szCs w:val="21"/>
                  <w:rPrChange w:id="719" w:author="Jun Gong" w:date="2017-10-07T23:28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t>Participated in a NGO creation competition; perf</w:t>
              </w:r>
              <w:r w:rsidRPr="006B7D9B">
                <w:rPr>
                  <w:rFonts w:ascii="Garamond" w:hAnsi="Garamond" w:cs="Times New Roman"/>
                  <w:color w:val="000000"/>
                  <w:sz w:val="22"/>
                  <w:szCs w:val="21"/>
                  <w:rPrChange w:id="720" w:author="Jun Gong" w:date="2017-10-07T23:28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t xml:space="preserve">ormed financial analysis in NGO </w:t>
              </w:r>
              <w:r w:rsidRPr="006B7D9B">
                <w:rPr>
                  <w:rFonts w:ascii="Garamond" w:hAnsi="Garamond" w:cs="Times New Roman"/>
                  <w:color w:val="000000"/>
                  <w:sz w:val="22"/>
                  <w:szCs w:val="21"/>
                  <w:rPrChange w:id="721" w:author="Jun Gong" w:date="2017-10-07T23:28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t>creation</w:t>
              </w:r>
            </w:ins>
          </w:p>
          <w:p w14:paraId="19F4C3E8" w14:textId="6B9916EE" w:rsidR="000F3793" w:rsidRPr="000F3793" w:rsidRDefault="000F3793" w:rsidP="005B2887">
            <w:pPr>
              <w:pStyle w:val="Body2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  <w:rPrChange w:id="722" w:author="Jun Gong" w:date="2017-10-07T23:06:00Z">
                  <w:rPr>
                    <w:rFonts w:ascii="Garamond" w:hAnsi="Garamond" w:cs="Times New Roman"/>
                    <w:b/>
                    <w:i/>
                    <w:color w:val="000000"/>
                    <w:sz w:val="21"/>
                    <w:szCs w:val="21"/>
                  </w:rPr>
                </w:rPrChange>
              </w:rPr>
              <w:pPrChange w:id="723" w:author="Jun Gong" w:date="2017-10-07T23:04:00Z">
                <w:pPr>
                  <w:pStyle w:val="Body2"/>
                  <w:spacing w:after="0" w:line="240" w:lineRule="auto"/>
                  <w:contextualSpacing/>
                </w:pPr>
              </w:pPrChange>
            </w:pPr>
            <w:ins w:id="724" w:author="Jun Gong" w:date="2017-10-07T23:06:00Z">
              <w:r w:rsidRPr="006B7D9B">
                <w:rPr>
                  <w:rFonts w:ascii="Garamond" w:hAnsi="Garamond" w:cs="Times New Roman"/>
                  <w:color w:val="000000"/>
                  <w:sz w:val="22"/>
                  <w:szCs w:val="21"/>
                  <w:rPrChange w:id="725" w:author="Jun Gong" w:date="2017-10-07T23:28:00Z">
                    <w:rPr>
                      <w:rFonts w:ascii="Garamond" w:hAnsi="Garamond" w:cs="Times New Roman"/>
                      <w:b/>
                      <w:i/>
                      <w:color w:val="000000"/>
                      <w:sz w:val="22"/>
                      <w:szCs w:val="21"/>
                    </w:rPr>
                  </w:rPrChange>
                </w:rPr>
                <w:t>Participated in a Business Strategic Management Program in University of Hong Kong</w:t>
              </w:r>
            </w:ins>
          </w:p>
        </w:tc>
        <w:tc>
          <w:tcPr>
            <w:tcW w:w="1525" w:type="dxa"/>
            <w:tcPrChange w:id="726" w:author="Jun Gong" w:date="2017-10-07T23:19:00Z">
              <w:tcPr>
                <w:tcW w:w="1525" w:type="dxa"/>
                <w:gridSpan w:val="4"/>
              </w:tcPr>
            </w:tcPrChange>
          </w:tcPr>
          <w:p w14:paraId="5E0C574C" w14:textId="7777777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</w:p>
        </w:tc>
      </w:tr>
      <w:tr w:rsidR="00BA661A" w:rsidRPr="0091735C" w:rsidDel="000F3793" w14:paraId="3313C61B" w14:textId="4ED4361D" w:rsidTr="00C82529">
        <w:tblPrEx>
          <w:tblPrExChange w:id="727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693"/>
          <w:del w:id="728" w:author="Jun Gong" w:date="2017-10-07T23:02:00Z"/>
          <w:trPrChange w:id="729" w:author="Jun Gong" w:date="2017-10-07T23:17:00Z">
            <w:trPr>
              <w:gridAfter w:val="1"/>
              <w:wAfter w:w="2610" w:type="dxa"/>
              <w:trHeight w:val="693"/>
            </w:trPr>
          </w:trPrChange>
        </w:trPr>
        <w:tc>
          <w:tcPr>
            <w:tcW w:w="10525" w:type="dxa"/>
            <w:gridSpan w:val="3"/>
            <w:tcPrChange w:id="730" w:author="Jun Gong" w:date="2017-10-07T23:17:00Z">
              <w:tcPr>
                <w:tcW w:w="10525" w:type="dxa"/>
                <w:gridSpan w:val="8"/>
              </w:tcPr>
            </w:tcPrChange>
          </w:tcPr>
          <w:p w14:paraId="230C270A" w14:textId="54FDA6FA" w:rsidR="00BA661A" w:rsidRPr="0081094F" w:rsidDel="00891F90" w:rsidRDefault="00BA661A" w:rsidP="005950B7">
            <w:pPr>
              <w:pStyle w:val="Body2"/>
              <w:numPr>
                <w:ilvl w:val="0"/>
                <w:numId w:val="8"/>
              </w:numPr>
              <w:spacing w:after="0" w:line="240" w:lineRule="auto"/>
              <w:contextualSpacing/>
              <w:rPr>
                <w:del w:id="731" w:author="Jun Gong" w:date="2017-10-07T22:58:00Z"/>
                <w:rFonts w:ascii="Garamond" w:hAnsi="Garamond" w:cs="Times New Roman"/>
                <w:b/>
                <w:i/>
                <w:color w:val="000000"/>
                <w:sz w:val="22"/>
                <w:szCs w:val="21"/>
              </w:rPr>
            </w:pPr>
            <w:del w:id="732" w:author="Jun Gong" w:date="2017-10-07T23:02:00Z">
              <w:r w:rsidRPr="0081094F" w:rsidDel="000F3793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>Participated in a NGO creation competition</w:delText>
              </w:r>
              <w:r w:rsidDel="000F3793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 xml:space="preserve">; </w:delText>
              </w:r>
            </w:del>
            <w:del w:id="733" w:author="Jun Gong" w:date="2017-10-07T14:48:00Z">
              <w:r w:rsidDel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>P</w:delText>
              </w:r>
            </w:del>
            <w:del w:id="734" w:author="Jun Gong" w:date="2017-10-07T23:02:00Z">
              <w:r w:rsidDel="000F3793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>erformed financial analysis in NGO creatio</w:delText>
              </w:r>
            </w:del>
            <w:del w:id="735" w:author="Jun Gong" w:date="2017-10-07T22:58:00Z">
              <w:r w:rsidDel="00891F90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>n</w:delText>
              </w:r>
            </w:del>
          </w:p>
          <w:p w14:paraId="474B694F" w14:textId="21FBAACD" w:rsidR="00BA661A" w:rsidRPr="00891F90" w:rsidDel="000F3793" w:rsidRDefault="00BA661A">
            <w:pPr>
              <w:pStyle w:val="Body2"/>
              <w:numPr>
                <w:ilvl w:val="0"/>
                <w:numId w:val="8"/>
              </w:numPr>
              <w:spacing w:after="0" w:line="240" w:lineRule="auto"/>
              <w:contextualSpacing/>
              <w:rPr>
                <w:del w:id="736" w:author="Jun Gong" w:date="2017-10-07T23:02:00Z"/>
                <w:rFonts w:ascii="Garamond" w:hAnsi="Garamond" w:cs="Times New Roman"/>
                <w:b/>
                <w:i/>
                <w:color w:val="000000"/>
                <w:sz w:val="21"/>
                <w:szCs w:val="21"/>
              </w:rPr>
            </w:pPr>
            <w:del w:id="737" w:author="Jun Gong" w:date="2017-10-07T22:58:00Z">
              <w:r w:rsidRPr="00891F90" w:rsidDel="00891F90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 xml:space="preserve">Participated in </w:delText>
              </w:r>
              <w:r w:rsidRPr="00891F90" w:rsidDel="00891F90">
                <w:rPr>
                  <w:rFonts w:ascii="Garamond" w:hAnsi="Garamond"/>
                  <w:color w:val="000000"/>
                  <w:sz w:val="22"/>
                  <w:szCs w:val="21"/>
                </w:rPr>
                <w:delText xml:space="preserve">a Business Strategic Management Program </w:delText>
              </w:r>
            </w:del>
            <w:del w:id="738" w:author="Jun Gong" w:date="2017-10-07T14:44:00Z">
              <w:r w:rsidRPr="00891F90" w:rsidDel="00FC0B42">
                <w:rPr>
                  <w:rFonts w:ascii="Garamond" w:hAnsi="Garamond"/>
                  <w:color w:val="000000"/>
                  <w:sz w:val="22"/>
                  <w:szCs w:val="21"/>
                </w:rPr>
                <w:delText xml:space="preserve">of </w:delText>
              </w:r>
            </w:del>
            <w:del w:id="739" w:author="Jun Gong" w:date="2017-10-07T22:58:00Z">
              <w:r w:rsidRPr="00891F90" w:rsidDel="00891F90">
                <w:rPr>
                  <w:rFonts w:ascii="Garamond" w:hAnsi="Garamond"/>
                  <w:color w:val="000000"/>
                  <w:sz w:val="22"/>
                  <w:szCs w:val="21"/>
                </w:rPr>
                <w:delText>University of Hong Kong</w:delText>
              </w:r>
            </w:del>
          </w:p>
        </w:tc>
      </w:tr>
      <w:tr w:rsidR="00FF1222" w:rsidRPr="0091735C" w:rsidDel="00FF1222" w14:paraId="14436ADB" w14:textId="10D38E87" w:rsidTr="00C82529">
        <w:tblPrEx>
          <w:tblPrExChange w:id="740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288"/>
          <w:del w:id="741" w:author="Jun Gong" w:date="2017-10-07T14:24:00Z"/>
          <w:trPrChange w:id="742" w:author="Jun Gong" w:date="2017-10-07T23:17:00Z">
            <w:trPr>
              <w:gridBefore w:val="2"/>
              <w:gridAfter w:val="1"/>
              <w:wAfter w:w="2610" w:type="dxa"/>
              <w:trHeight w:val="288"/>
            </w:trPr>
          </w:trPrChange>
        </w:trPr>
        <w:tc>
          <w:tcPr>
            <w:tcW w:w="8010" w:type="dxa"/>
            <w:tcPrChange w:id="743" w:author="Jun Gong" w:date="2017-10-07T23:17:00Z">
              <w:tcPr>
                <w:tcW w:w="7915" w:type="dxa"/>
                <w:gridSpan w:val="3"/>
              </w:tcPr>
            </w:tcPrChange>
          </w:tcPr>
          <w:p w14:paraId="7F7ACA65" w14:textId="6FCCA590" w:rsidR="00BA661A" w:rsidRPr="0091735C" w:rsidDel="00FF1222" w:rsidRDefault="00BA661A" w:rsidP="009B58F1">
            <w:pPr>
              <w:pStyle w:val="Heading1"/>
              <w:spacing w:line="240" w:lineRule="auto"/>
              <w:contextualSpacing/>
              <w:rPr>
                <w:del w:id="744" w:author="Jun Gong" w:date="2017-10-07T14:24:00Z"/>
                <w:rFonts w:ascii="Garamond" w:hAnsi="Garamond"/>
                <w:szCs w:val="21"/>
                <w:u w:val="none"/>
              </w:rPr>
            </w:pPr>
            <w:del w:id="745" w:author="Jun Gong" w:date="2017-10-07T14:24:00Z">
              <w:r w:rsidRPr="0091735C" w:rsidDel="00FF1222">
                <w:rPr>
                  <w:rFonts w:ascii="Garamond" w:hAnsi="Garamond"/>
                  <w:szCs w:val="21"/>
                  <w:u w:val="none"/>
                </w:rPr>
                <w:delText>China Pharmaceutical University Student Union</w:delText>
              </w:r>
              <w:r w:rsidRPr="00DF5CF2" w:rsidDel="00FF1222">
                <w:rPr>
                  <w:rFonts w:ascii="Garamond" w:hAnsi="Garamond"/>
                  <w:b w:val="0"/>
                  <w:szCs w:val="21"/>
                  <w:u w:val="none"/>
                </w:rPr>
                <w:delText>, Nanjing</w:delText>
              </w:r>
              <w:r w:rsidDel="00FF1222">
                <w:rPr>
                  <w:rFonts w:ascii="Garamond" w:hAnsi="Garamond"/>
                  <w:b w:val="0"/>
                  <w:szCs w:val="21"/>
                  <w:u w:val="none"/>
                </w:rPr>
                <w:delText>, China</w:delText>
              </w:r>
            </w:del>
          </w:p>
        </w:tc>
        <w:tc>
          <w:tcPr>
            <w:tcW w:w="2515" w:type="dxa"/>
            <w:gridSpan w:val="2"/>
            <w:tcPrChange w:id="746" w:author="Jun Gong" w:date="2017-10-07T23:17:00Z">
              <w:tcPr>
                <w:tcW w:w="2610" w:type="dxa"/>
                <w:gridSpan w:val="5"/>
              </w:tcPr>
            </w:tcPrChange>
          </w:tcPr>
          <w:p w14:paraId="24B3795B" w14:textId="18F88358" w:rsidR="00BA661A" w:rsidRPr="0091735C" w:rsidDel="00FF1222" w:rsidRDefault="00BA661A" w:rsidP="009B58F1">
            <w:pPr>
              <w:pStyle w:val="Heading1"/>
              <w:spacing w:line="240" w:lineRule="auto"/>
              <w:contextualSpacing/>
              <w:rPr>
                <w:del w:id="747" w:author="Jun Gong" w:date="2017-10-07T14:24:00Z"/>
                <w:rFonts w:ascii="Garamond" w:hAnsi="Garamond"/>
                <w:szCs w:val="21"/>
              </w:rPr>
            </w:pPr>
          </w:p>
        </w:tc>
      </w:tr>
      <w:tr w:rsidR="00FF1222" w:rsidRPr="0091735C" w:rsidDel="00FF1222" w14:paraId="768B97C3" w14:textId="27BB0371" w:rsidTr="00C82529">
        <w:tblPrEx>
          <w:tblPrExChange w:id="748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251"/>
          <w:del w:id="749" w:author="Jun Gong" w:date="2017-10-07T14:23:00Z"/>
          <w:trPrChange w:id="750" w:author="Jun Gong" w:date="2017-10-07T23:17:00Z">
            <w:trPr>
              <w:gridBefore w:val="2"/>
              <w:gridAfter w:val="1"/>
              <w:wAfter w:w="2610" w:type="dxa"/>
              <w:trHeight w:val="251"/>
            </w:trPr>
          </w:trPrChange>
        </w:trPr>
        <w:tc>
          <w:tcPr>
            <w:tcW w:w="8010" w:type="dxa"/>
            <w:tcPrChange w:id="751" w:author="Jun Gong" w:date="2017-10-07T23:17:00Z">
              <w:tcPr>
                <w:tcW w:w="7915" w:type="dxa"/>
                <w:gridSpan w:val="3"/>
              </w:tcPr>
            </w:tcPrChange>
          </w:tcPr>
          <w:p w14:paraId="30BA4F93" w14:textId="3BD3FC3B" w:rsidR="00BA661A" w:rsidRPr="0091735C" w:rsidDel="00FF1222" w:rsidRDefault="00BA661A" w:rsidP="00AF1BD3">
            <w:pPr>
              <w:ind w:left="1440" w:hanging="1440"/>
              <w:contextualSpacing/>
              <w:rPr>
                <w:del w:id="752" w:author="Jun Gong" w:date="2017-10-07T14:23:00Z"/>
                <w:rFonts w:ascii="Garamond" w:hAnsi="Garamond"/>
                <w:b/>
                <w:i/>
                <w:szCs w:val="21"/>
              </w:rPr>
            </w:pPr>
            <w:del w:id="753" w:author="Jun Gong" w:date="2017-10-07T14:23:00Z">
              <w:r w:rsidRPr="0091735C" w:rsidDel="00FF1222">
                <w:rPr>
                  <w:rFonts w:ascii="Garamond" w:hAnsi="Garamond"/>
                  <w:b/>
                  <w:i/>
                  <w:szCs w:val="21"/>
                </w:rPr>
                <w:delText>Chair of Social Practice Department</w:delText>
              </w:r>
            </w:del>
          </w:p>
        </w:tc>
        <w:tc>
          <w:tcPr>
            <w:tcW w:w="2515" w:type="dxa"/>
            <w:gridSpan w:val="2"/>
            <w:tcPrChange w:id="754" w:author="Jun Gong" w:date="2017-10-07T23:17:00Z">
              <w:tcPr>
                <w:tcW w:w="2610" w:type="dxa"/>
                <w:gridSpan w:val="5"/>
              </w:tcPr>
            </w:tcPrChange>
          </w:tcPr>
          <w:p w14:paraId="4E86D548" w14:textId="1FD41F21" w:rsidR="00BA661A" w:rsidRPr="0091735C" w:rsidDel="00FF1222" w:rsidRDefault="00BA661A" w:rsidP="0091735C">
            <w:pPr>
              <w:contextualSpacing/>
              <w:jc w:val="right"/>
              <w:rPr>
                <w:del w:id="755" w:author="Jun Gong" w:date="2017-10-07T14:23:00Z"/>
                <w:rFonts w:ascii="Garamond" w:hAnsi="Garamond"/>
                <w:szCs w:val="21"/>
              </w:rPr>
            </w:pPr>
            <w:del w:id="756" w:author="Jun Gong" w:date="2017-10-07T14:23:00Z">
              <w:r w:rsidDel="00FF1222">
                <w:rPr>
                  <w:rFonts w:ascii="Garamond" w:hAnsi="Garamond"/>
                  <w:szCs w:val="21"/>
                </w:rPr>
                <w:delText>Oct 2012</w:delText>
              </w:r>
              <w:r w:rsidRPr="0091735C" w:rsidDel="00FF1222">
                <w:rPr>
                  <w:rFonts w:ascii="Garamond" w:hAnsi="Garamond"/>
                  <w:szCs w:val="21"/>
                </w:rPr>
                <w:delText>—Jan 2014</w:delText>
              </w:r>
            </w:del>
          </w:p>
        </w:tc>
      </w:tr>
      <w:tr w:rsidR="00BA661A" w:rsidRPr="0091735C" w:rsidDel="00FF1222" w14:paraId="5B19686A" w14:textId="03228337" w:rsidTr="00C82529">
        <w:trPr>
          <w:gridAfter w:val="1"/>
          <w:wAfter w:w="2610" w:type="dxa"/>
          <w:trHeight w:val="1052"/>
          <w:del w:id="757" w:author="Jun Gong" w:date="2017-10-07T14:23:00Z"/>
          <w:trPrChange w:id="758" w:author="Jun Gong" w:date="2017-10-07T23:17:00Z">
            <w:trPr>
              <w:gridBefore w:val="2"/>
              <w:gridAfter w:val="1"/>
              <w:trHeight w:val="1052"/>
            </w:trPr>
          </w:trPrChange>
        </w:trPr>
        <w:tc>
          <w:tcPr>
            <w:tcW w:w="10525" w:type="dxa"/>
            <w:gridSpan w:val="3"/>
            <w:tcPrChange w:id="759" w:author="Jun Gong" w:date="2017-10-07T23:17:00Z">
              <w:tcPr>
                <w:tcW w:w="10525" w:type="dxa"/>
                <w:gridSpan w:val="8"/>
              </w:tcPr>
            </w:tcPrChange>
          </w:tcPr>
          <w:p w14:paraId="7201F47F" w14:textId="30937F35" w:rsidR="00BA661A" w:rsidRPr="0091735C" w:rsidDel="00FF1222" w:rsidRDefault="00BA661A" w:rsidP="0091735C">
            <w:pPr>
              <w:pStyle w:val="Body2"/>
              <w:numPr>
                <w:ilvl w:val="0"/>
                <w:numId w:val="8"/>
              </w:numPr>
              <w:spacing w:after="0" w:line="240" w:lineRule="auto"/>
              <w:contextualSpacing/>
              <w:rPr>
                <w:del w:id="760" w:author="Jun Gong" w:date="2017-10-07T14:23:00Z"/>
                <w:rFonts w:ascii="Garamond" w:hAnsi="Garamond" w:cs="Times New Roman"/>
                <w:color w:val="000000"/>
                <w:sz w:val="21"/>
                <w:szCs w:val="21"/>
              </w:rPr>
            </w:pPr>
            <w:del w:id="761" w:author="Jun Gong" w:date="2017-10-07T14:23:00Z">
              <w:r w:rsidRPr="0091735C" w:rsidDel="00FF1222">
                <w:rPr>
                  <w:rFonts w:ascii="Garamond" w:hAnsi="Garamond" w:cs="Times New Roman"/>
                  <w:color w:val="000000"/>
                  <w:sz w:val="21"/>
                  <w:szCs w:val="21"/>
                </w:rPr>
                <w:delText>Created and organized a campus recruiting event to match students with pharmaceutical internshi</w:delText>
              </w:r>
              <w:r w:rsidDel="00FF1222">
                <w:rPr>
                  <w:rFonts w:ascii="Garamond" w:hAnsi="Garamond" w:cs="Times New Roman"/>
                  <w:color w:val="000000"/>
                  <w:sz w:val="21"/>
                  <w:szCs w:val="21"/>
                </w:rPr>
                <w:delText>ps, and communicated with state-</w:delText>
              </w:r>
              <w:r w:rsidRPr="0091735C" w:rsidDel="00FF1222">
                <w:rPr>
                  <w:rFonts w:ascii="Garamond" w:hAnsi="Garamond" w:cs="Times New Roman"/>
                  <w:color w:val="000000"/>
                  <w:sz w:val="21"/>
                  <w:szCs w:val="21"/>
                </w:rPr>
                <w:delText>level media to enable live broadcasting of the event</w:delText>
              </w:r>
            </w:del>
          </w:p>
          <w:p w14:paraId="6838837E" w14:textId="43D5FB9D" w:rsidR="00BA661A" w:rsidRPr="00F86E87" w:rsidDel="00FF1222" w:rsidRDefault="00BA661A" w:rsidP="009B58F1">
            <w:pPr>
              <w:pStyle w:val="Body2"/>
              <w:numPr>
                <w:ilvl w:val="0"/>
                <w:numId w:val="8"/>
              </w:numPr>
              <w:spacing w:after="0" w:line="240" w:lineRule="auto"/>
              <w:contextualSpacing/>
              <w:rPr>
                <w:del w:id="762" w:author="Jun Gong" w:date="2017-10-07T14:23:00Z"/>
                <w:rFonts w:ascii="Garamond" w:hAnsi="Garamond" w:cs="Times New Roman"/>
                <w:color w:val="000000"/>
                <w:sz w:val="21"/>
                <w:szCs w:val="21"/>
              </w:rPr>
            </w:pPr>
            <w:del w:id="763" w:author="Jun Gong" w:date="2017-10-07T14:23:00Z">
              <w:r w:rsidDel="00FF1222">
                <w:rPr>
                  <w:rFonts w:ascii="Garamond" w:hAnsi="Garamond" w:cs="Times New Roman"/>
                  <w:color w:val="000000"/>
                  <w:sz w:val="21"/>
                  <w:szCs w:val="21"/>
                </w:rPr>
                <w:delText>Chief e</w:delText>
              </w:r>
              <w:r w:rsidRPr="0091735C" w:rsidDel="00FF1222">
                <w:rPr>
                  <w:rFonts w:ascii="Garamond" w:hAnsi="Garamond" w:cs="Times New Roman"/>
                  <w:color w:val="000000"/>
                  <w:sz w:val="21"/>
                  <w:szCs w:val="21"/>
                </w:rPr>
                <w:delText>ditor of campus magazine, Xiang Yao Wei Lai, with a circulation of 3700 and a focus on campus events and the pharmaceutical industry</w:delText>
              </w:r>
            </w:del>
          </w:p>
        </w:tc>
      </w:tr>
      <w:tr w:rsidR="008B1782" w:rsidRPr="0091735C" w14:paraId="5314C832" w14:textId="77777777" w:rsidTr="00C82529">
        <w:tblPrEx>
          <w:tblPrExChange w:id="764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270"/>
          <w:trPrChange w:id="765" w:author="Jun Gong" w:date="2017-10-07T23:17:00Z">
            <w:trPr>
              <w:gridBefore w:val="2"/>
              <w:gridAfter w:val="1"/>
              <w:wAfter w:w="2610" w:type="dxa"/>
              <w:trHeight w:val="405"/>
            </w:trPr>
          </w:trPrChange>
        </w:trPr>
        <w:tc>
          <w:tcPr>
            <w:tcW w:w="10525" w:type="dxa"/>
            <w:gridSpan w:val="3"/>
            <w:tcPrChange w:id="766" w:author="Jun Gong" w:date="2017-10-07T23:17:00Z">
              <w:tcPr>
                <w:tcW w:w="10525" w:type="dxa"/>
                <w:gridSpan w:val="8"/>
              </w:tcPr>
            </w:tcPrChange>
          </w:tcPr>
          <w:p w14:paraId="5587BAC4" w14:textId="1A0413BF" w:rsidR="00BA661A" w:rsidRPr="00FE726D" w:rsidRDefault="00BA661A" w:rsidP="000B7E88">
            <w:pPr>
              <w:pStyle w:val="Heading1"/>
              <w:spacing w:line="240" w:lineRule="auto"/>
              <w:contextualSpacing/>
              <w:rPr>
                <w:rFonts w:ascii="Garamond" w:hAnsi="Garamond"/>
                <w:sz w:val="24"/>
                <w:szCs w:val="22"/>
                <w:rPrChange w:id="767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</w:pPr>
            <w:r w:rsidRPr="00FE726D">
              <w:rPr>
                <w:rFonts w:ascii="Garamond" w:hAnsi="Garamond"/>
                <w:sz w:val="24"/>
                <w:szCs w:val="22"/>
                <w:rPrChange w:id="768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  <w:t>HONORS &amp; AWARDS</w:t>
            </w:r>
          </w:p>
        </w:tc>
      </w:tr>
      <w:tr w:rsidR="00C82529" w:rsidRPr="0091735C" w14:paraId="29927EA3" w14:textId="77777777" w:rsidTr="00E820CB">
        <w:tblPrEx>
          <w:tblPrExChange w:id="769" w:author="Jun Gong" w:date="2017-10-07T23:19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945"/>
          <w:trPrChange w:id="770" w:author="Jun Gong" w:date="2017-10-07T23:19:00Z">
            <w:trPr>
              <w:gridAfter w:val="1"/>
              <w:wAfter w:w="2610" w:type="dxa"/>
              <w:trHeight w:val="1008"/>
            </w:trPr>
          </w:trPrChange>
        </w:trPr>
        <w:tc>
          <w:tcPr>
            <w:tcW w:w="10525" w:type="dxa"/>
            <w:gridSpan w:val="3"/>
            <w:tcPrChange w:id="771" w:author="Jun Gong" w:date="2017-10-07T23:19:00Z">
              <w:tcPr>
                <w:tcW w:w="10525" w:type="dxa"/>
                <w:gridSpan w:val="8"/>
              </w:tcPr>
            </w:tcPrChange>
          </w:tcPr>
          <w:p w14:paraId="2E813883" w14:textId="6428A214" w:rsidR="00BA661A" w:rsidRPr="006B7D9B" w:rsidRDefault="00BA661A" w:rsidP="008973D6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  <w:rPrChange w:id="772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</w:pPr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  <w:rPrChange w:id="773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  <w:t xml:space="preserve">2016—2017 </w:t>
            </w:r>
            <w:ins w:id="774" w:author="Jun Gong" w:date="2017-10-07T14:45:00Z">
              <w:r w:rsidR="00FC0B42" w:rsidRPr="006B7D9B">
                <w:rPr>
                  <w:rFonts w:ascii="Garamond" w:hAnsi="Garamond" w:cs="Times New Roman"/>
                  <w:color w:val="000000"/>
                  <w:sz w:val="22"/>
                  <w:szCs w:val="21"/>
                  <w:rPrChange w:id="775" w:author="Jun Gong" w:date="2017-10-07T23:28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t xml:space="preserve">   </w:t>
              </w:r>
            </w:ins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  <w:rPrChange w:id="776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  <w:t>The Dartmouth Institute at Dartmouth College, selected student representative on official website</w:t>
            </w:r>
          </w:p>
          <w:p w14:paraId="6DB5744D" w14:textId="05DEBAD3" w:rsidR="00BA661A" w:rsidRPr="006B7D9B" w:rsidRDefault="00BA661A" w:rsidP="008973D6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  <w:rPrChange w:id="777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</w:pPr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  <w:rPrChange w:id="778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  <w:t xml:space="preserve">2012—2013 </w:t>
            </w:r>
            <w:ins w:id="779" w:author="Jun Gong" w:date="2017-10-07T14:45:00Z">
              <w:r w:rsidR="00FC0B42" w:rsidRPr="006B7D9B">
                <w:rPr>
                  <w:rFonts w:ascii="Garamond" w:hAnsi="Garamond" w:cs="Times New Roman"/>
                  <w:color w:val="000000"/>
                  <w:sz w:val="22"/>
                  <w:szCs w:val="21"/>
                  <w:rPrChange w:id="780" w:author="Jun Gong" w:date="2017-10-07T23:28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t xml:space="preserve">   </w:t>
              </w:r>
            </w:ins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  <w:rPrChange w:id="781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  <w:t>China Pharmaceutical University, Third-Class Scholarship (20%)</w:t>
            </w:r>
          </w:p>
          <w:p w14:paraId="00D7AC79" w14:textId="4CB1F729" w:rsidR="00BA661A" w:rsidRPr="006B7D9B" w:rsidRDefault="00BA661A" w:rsidP="00DE42F7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  <w:rPrChange w:id="782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</w:pPr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  <w:rPrChange w:id="783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  <w:t xml:space="preserve">2012—2013 </w:t>
            </w:r>
            <w:ins w:id="784" w:author="Jun Gong" w:date="2017-10-07T14:45:00Z">
              <w:r w:rsidR="00FC0B42" w:rsidRPr="006B7D9B">
                <w:rPr>
                  <w:rFonts w:ascii="Garamond" w:hAnsi="Garamond" w:cs="Times New Roman"/>
                  <w:color w:val="000000"/>
                  <w:sz w:val="22"/>
                  <w:szCs w:val="21"/>
                  <w:rPrChange w:id="785" w:author="Jun Gong" w:date="2017-10-07T23:28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t xml:space="preserve">   </w:t>
              </w:r>
            </w:ins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  <w:rPrChange w:id="786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  <w:t>China Pharmaceutical University, Merit-based Honor (5%)</w:t>
            </w:r>
          </w:p>
          <w:p w14:paraId="7E62A64B" w14:textId="6263B6CF" w:rsidR="00BA661A" w:rsidRPr="009675B4" w:rsidRDefault="00BA661A" w:rsidP="009675B4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  <w:rPrChange w:id="787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  <w:t xml:space="preserve">2012—2013 </w:t>
            </w:r>
            <w:ins w:id="788" w:author="Jun Gong" w:date="2017-10-07T14:45:00Z">
              <w:r w:rsidR="00FC0B42" w:rsidRPr="006B7D9B">
                <w:rPr>
                  <w:rFonts w:ascii="Garamond" w:hAnsi="Garamond" w:cs="Times New Roman"/>
                  <w:color w:val="000000"/>
                  <w:sz w:val="22"/>
                  <w:szCs w:val="21"/>
                  <w:rPrChange w:id="789" w:author="Jun Gong" w:date="2017-10-07T23:28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t xml:space="preserve">   </w:t>
              </w:r>
            </w:ins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  <w:rPrChange w:id="790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  <w:t>China Pharmaceutical University Student Union, Excellent Member (Term Award) </w:t>
            </w:r>
          </w:p>
        </w:tc>
      </w:tr>
      <w:tr w:rsidR="00C82529" w:rsidRPr="0091735C" w14:paraId="2E95D1B3" w14:textId="77777777" w:rsidTr="00C82529">
        <w:tblPrEx>
          <w:tblPrExChange w:id="791" w:author="Jun Gong" w:date="2017-10-07T23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405"/>
          <w:trPrChange w:id="792" w:author="Jun Gong" w:date="2017-10-07T23:17:00Z">
            <w:trPr>
              <w:gridAfter w:val="1"/>
              <w:wAfter w:w="2610" w:type="dxa"/>
              <w:trHeight w:val="468"/>
            </w:trPr>
          </w:trPrChange>
        </w:trPr>
        <w:tc>
          <w:tcPr>
            <w:tcW w:w="10525" w:type="dxa"/>
            <w:gridSpan w:val="3"/>
            <w:tcPrChange w:id="793" w:author="Jun Gong" w:date="2017-10-07T23:17:00Z">
              <w:tcPr>
                <w:tcW w:w="10525" w:type="dxa"/>
                <w:gridSpan w:val="8"/>
              </w:tcPr>
            </w:tcPrChange>
          </w:tcPr>
          <w:p w14:paraId="61344DB4" w14:textId="193352B2" w:rsidR="00BA661A" w:rsidRPr="00FE726D" w:rsidRDefault="00BA661A" w:rsidP="006B7D9B">
            <w:pPr>
              <w:pStyle w:val="Heading1"/>
              <w:spacing w:after="0" w:line="240" w:lineRule="auto"/>
              <w:contextualSpacing/>
              <w:rPr>
                <w:rFonts w:ascii="Garamond" w:hAnsi="Garamond"/>
                <w:color w:val="000000"/>
                <w:sz w:val="24"/>
                <w:szCs w:val="21"/>
                <w:rPrChange w:id="794" w:author="Jun Gong" w:date="2017-10-07T13:28:00Z">
                  <w:rPr>
                    <w:rFonts w:ascii="Garamond" w:hAnsi="Garamond"/>
                    <w:color w:val="000000"/>
                    <w:szCs w:val="21"/>
                  </w:rPr>
                </w:rPrChange>
              </w:rPr>
              <w:pPrChange w:id="795" w:author="Jun Gong" w:date="2017-10-07T23:28:00Z">
                <w:pPr>
                  <w:pStyle w:val="Heading1"/>
                  <w:spacing w:line="240" w:lineRule="auto"/>
                  <w:contextualSpacing/>
                </w:pPr>
              </w:pPrChange>
            </w:pPr>
            <w:r w:rsidRPr="00FE726D">
              <w:rPr>
                <w:rFonts w:ascii="Garamond" w:hAnsi="Garamond"/>
                <w:sz w:val="24"/>
                <w:szCs w:val="22"/>
                <w:rPrChange w:id="796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  <w:t>PERSONAL</w:t>
            </w:r>
          </w:p>
        </w:tc>
      </w:tr>
      <w:tr w:rsidR="00C82529" w:rsidRPr="0091735C" w14:paraId="3D363C03" w14:textId="77777777" w:rsidTr="0032250D">
        <w:tblPrEx>
          <w:tblPrExChange w:id="797" w:author="Jun Gong" w:date="2017-10-07T23:21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954"/>
          <w:trPrChange w:id="798" w:author="Jun Gong" w:date="2017-10-07T23:21:00Z">
            <w:trPr>
              <w:gridAfter w:val="1"/>
              <w:wAfter w:w="2610" w:type="dxa"/>
              <w:trHeight w:val="1656"/>
            </w:trPr>
          </w:trPrChange>
        </w:trPr>
        <w:tc>
          <w:tcPr>
            <w:tcW w:w="10525" w:type="dxa"/>
            <w:gridSpan w:val="3"/>
            <w:tcPrChange w:id="799" w:author="Jun Gong" w:date="2017-10-07T23:21:00Z">
              <w:tcPr>
                <w:tcW w:w="10525" w:type="dxa"/>
                <w:gridSpan w:val="8"/>
              </w:tcPr>
            </w:tcPrChange>
          </w:tcPr>
          <w:p w14:paraId="2D754791" w14:textId="74B5D16C" w:rsidR="00BA661A" w:rsidRPr="006B7D9B" w:rsidRDefault="00BA661A" w:rsidP="000B7E88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  <w:rPrChange w:id="800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</w:pPr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  <w:rPrChange w:id="801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  <w:t>Language: Native Chinese, Fluent English, Basic Portuguese</w:t>
            </w:r>
          </w:p>
          <w:p w14:paraId="3F8572C1" w14:textId="207F4DD8" w:rsidR="00BA661A" w:rsidRPr="006B7D9B" w:rsidRDefault="00BA661A" w:rsidP="000B7E88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  <w:rPrChange w:id="802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</w:pPr>
            <w:del w:id="803" w:author="Jun Gong" w:date="2017-10-07T14:49:00Z">
              <w:r w:rsidRPr="006B7D9B" w:rsidDel="00D71FE1">
                <w:rPr>
                  <w:rFonts w:ascii="Garamond" w:hAnsi="Garamond" w:cs="Times New Roman"/>
                  <w:color w:val="000000"/>
                  <w:sz w:val="22"/>
                  <w:szCs w:val="21"/>
                  <w:rPrChange w:id="804" w:author="Jun Gong" w:date="2017-10-07T23:28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delText>Technical</w:delText>
              </w:r>
            </w:del>
            <w:ins w:id="805" w:author="Jun Gong" w:date="2017-10-07T14:49:00Z">
              <w:r w:rsidR="00D71FE1" w:rsidRPr="006B7D9B">
                <w:rPr>
                  <w:rFonts w:ascii="Garamond" w:hAnsi="Garamond" w:cs="Times New Roman"/>
                  <w:color w:val="000000"/>
                  <w:sz w:val="22"/>
                  <w:szCs w:val="21"/>
                  <w:rPrChange w:id="806" w:author="Jun Gong" w:date="2017-10-07T23:28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t>Skills</w:t>
              </w:r>
            </w:ins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  <w:rPrChange w:id="807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  <w:t>: Stata, Microsoft Office (Word, Excel, PowerPoint)</w:t>
            </w:r>
          </w:p>
          <w:p w14:paraId="13ADEA0B" w14:textId="77777777" w:rsidR="00BA661A" w:rsidRPr="006B7D9B" w:rsidDel="00C82529" w:rsidRDefault="00BA661A" w:rsidP="000F3793">
            <w:pPr>
              <w:pStyle w:val="Body2"/>
              <w:spacing w:after="0" w:line="240" w:lineRule="auto"/>
              <w:ind w:left="360"/>
              <w:contextualSpacing/>
              <w:rPr>
                <w:del w:id="808" w:author="Jun Gong" w:date="2017-10-07T23:05:00Z"/>
                <w:rFonts w:ascii="Garamond" w:hAnsi="Garamond" w:cs="Times New Roman"/>
                <w:color w:val="000000"/>
                <w:sz w:val="22"/>
                <w:szCs w:val="21"/>
                <w:rPrChange w:id="809" w:author="Jun Gong" w:date="2017-10-07T23:28:00Z">
                  <w:rPr>
                    <w:del w:id="810" w:author="Jun Gong" w:date="2017-10-07T23:05:00Z"/>
                    <w:rFonts w:ascii="Garamond" w:hAnsi="Garamond" w:cs="Times New Roman"/>
                    <w:color w:val="000000"/>
                    <w:sz w:val="21"/>
                    <w:szCs w:val="21"/>
                  </w:rPr>
                </w:rPrChange>
              </w:rPr>
              <w:pPrChange w:id="811" w:author="Jun Gong" w:date="2017-10-07T23:05:00Z">
                <w:pPr>
                  <w:pStyle w:val="Body2"/>
                  <w:spacing w:after="0" w:line="240" w:lineRule="auto"/>
                  <w:ind w:left="360"/>
                  <w:contextualSpacing/>
                </w:pPr>
              </w:pPrChange>
            </w:pPr>
            <w:r w:rsidRPr="006B7D9B">
              <w:rPr>
                <w:rFonts w:ascii="Garamond" w:hAnsi="Garamond" w:cs="Times New Roman"/>
                <w:color w:val="000000"/>
                <w:sz w:val="22"/>
                <w:szCs w:val="21"/>
                <w:rPrChange w:id="812" w:author="Jun Gong" w:date="2017-10-07T23:28:00Z">
                  <w:rPr>
                    <w:rFonts w:ascii="Garamond" w:hAnsi="Garamond" w:cs="Times New Roman"/>
                    <w:color w:val="000000"/>
                    <w:sz w:val="22"/>
                    <w:szCs w:val="21"/>
                  </w:rPr>
                </w:rPrChange>
              </w:rPr>
              <w:t>Volunteering: Pharmaceutical information service in Shangyuantang Pharmacy, Nanjing</w:t>
            </w:r>
            <w:ins w:id="813" w:author="Jun Gong" w:date="2017-10-07T14:49:00Z">
              <w:r w:rsidR="005F2748" w:rsidRPr="006B7D9B">
                <w:rPr>
                  <w:rFonts w:ascii="Garamond" w:hAnsi="Garamond" w:cs="Times New Roman"/>
                  <w:color w:val="000000"/>
                  <w:sz w:val="22"/>
                  <w:szCs w:val="21"/>
                  <w:rPrChange w:id="814" w:author="Jun Gong" w:date="2017-10-07T23:28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t>, China</w:t>
              </w:r>
            </w:ins>
          </w:p>
          <w:p w14:paraId="56E7E37F" w14:textId="77777777" w:rsidR="00C82529" w:rsidRPr="006B7D9B" w:rsidRDefault="00C82529" w:rsidP="000B7E88">
            <w:pPr>
              <w:pStyle w:val="Body2"/>
              <w:spacing w:after="0" w:line="240" w:lineRule="auto"/>
              <w:ind w:left="360"/>
              <w:contextualSpacing/>
              <w:rPr>
                <w:ins w:id="815" w:author="Jun Gong" w:date="2017-10-07T23:17:00Z"/>
                <w:rFonts w:ascii="Garamond" w:hAnsi="Garamond" w:cs="Times New Roman"/>
                <w:color w:val="000000"/>
                <w:sz w:val="22"/>
                <w:szCs w:val="21"/>
                <w:rPrChange w:id="816" w:author="Jun Gong" w:date="2017-10-07T23:28:00Z">
                  <w:rPr>
                    <w:ins w:id="817" w:author="Jun Gong" w:date="2017-10-07T23:17:00Z"/>
                    <w:rFonts w:ascii="Garamond" w:hAnsi="Garamond" w:cs="Times New Roman"/>
                    <w:color w:val="000000"/>
                    <w:sz w:val="21"/>
                    <w:szCs w:val="21"/>
                  </w:rPr>
                </w:rPrChange>
              </w:rPr>
            </w:pPr>
            <w:ins w:id="818" w:author="Jun Gong" w:date="2017-10-07T23:17:00Z">
              <w:r w:rsidRPr="006B7D9B">
                <w:rPr>
                  <w:rFonts w:ascii="Garamond" w:hAnsi="Garamond" w:cs="Times New Roman"/>
                  <w:color w:val="000000"/>
                  <w:sz w:val="22"/>
                  <w:szCs w:val="21"/>
                  <w:rPrChange w:id="819" w:author="Jun Gong" w:date="2017-10-07T23:28:00Z">
                    <w:rPr>
                      <w:rFonts w:ascii="Garamond" w:hAnsi="Garamond" w:cs="Times New Roman"/>
                      <w:color w:val="000000"/>
                      <w:sz w:val="21"/>
                      <w:szCs w:val="21"/>
                    </w:rPr>
                  </w:rPrChange>
                </w:rPr>
                <w:t xml:space="preserve"> </w:t>
              </w:r>
            </w:ins>
          </w:p>
          <w:p w14:paraId="6184C2E8" w14:textId="47B0B78F" w:rsidR="00BA661A" w:rsidRPr="00C82529" w:rsidRDefault="00C82529" w:rsidP="00C82529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1"/>
                <w:szCs w:val="21"/>
                <w:rPrChange w:id="820" w:author="Jun Gong" w:date="2017-10-07T23:18:00Z">
                  <w:rPr>
                    <w:rFonts w:ascii="Garamond" w:hAnsi="Garamond"/>
                    <w:sz w:val="22"/>
                    <w:szCs w:val="22"/>
                  </w:rPr>
                </w:rPrChange>
              </w:rPr>
              <w:pPrChange w:id="821" w:author="Jun Gong" w:date="2017-10-07T23:18:00Z">
                <w:pPr>
                  <w:pStyle w:val="Body2"/>
                  <w:spacing w:after="0" w:line="240" w:lineRule="auto"/>
                  <w:ind w:left="360"/>
                  <w:contextualSpacing/>
                </w:pPr>
              </w:pPrChange>
            </w:pPr>
            <w:ins w:id="822" w:author="Jun Gong" w:date="2017-10-07T23:17:00Z">
              <w:r w:rsidRPr="006B7D9B">
                <w:rPr>
                  <w:rFonts w:ascii="Garamond" w:hAnsi="Garamond" w:cs="Times New Roman"/>
                  <w:color w:val="000000"/>
                  <w:sz w:val="22"/>
                  <w:szCs w:val="21"/>
                  <w:rPrChange w:id="823" w:author="Jun Gong" w:date="2017-10-07T23:28:00Z">
                    <w:rPr>
                      <w:rFonts w:ascii="Garamond" w:hAnsi="Garamond" w:cs="Times New Roman"/>
                      <w:color w:val="000000"/>
                      <w:sz w:val="21"/>
                      <w:szCs w:val="21"/>
                    </w:rPr>
                  </w:rPrChange>
                </w:rPr>
                <w:t xml:space="preserve">Interests: </w:t>
              </w:r>
              <w:r w:rsidRPr="006B7D9B">
                <w:rPr>
                  <w:rFonts w:ascii="Garamond" w:hAnsi="Garamond" w:cs="Times New Roman"/>
                  <w:color w:val="000000"/>
                  <w:sz w:val="22"/>
                  <w:szCs w:val="21"/>
                  <w:rPrChange w:id="824" w:author="Jun Gong" w:date="2017-10-07T23:28:00Z">
                    <w:rPr>
                      <w:rFonts w:ascii="Garamond" w:hAnsi="Garamond" w:cs="Times New Roman"/>
                      <w:color w:val="000000"/>
                      <w:sz w:val="22"/>
                      <w:szCs w:val="21"/>
                    </w:rPr>
                  </w:rPrChange>
                </w:rPr>
                <w:t>hiking, kayaking, skiing</w:t>
              </w:r>
            </w:ins>
            <w:del w:id="825" w:author="Jun Gong" w:date="2017-10-07T23:05:00Z">
              <w:r w:rsidR="00BA661A" w:rsidRPr="0081094F" w:rsidDel="000F3793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>Interest: hiking, kayaking, skiing</w:delText>
              </w:r>
            </w:del>
          </w:p>
        </w:tc>
      </w:tr>
    </w:tbl>
    <w:p w14:paraId="5AD47096" w14:textId="35A9C1A2" w:rsidR="00BE3379" w:rsidRPr="0091735C" w:rsidRDefault="00442263" w:rsidP="00C82529">
      <w:pPr>
        <w:rPr>
          <w:szCs w:val="21"/>
        </w:rPr>
        <w:pPrChange w:id="826" w:author="Jun Gong" w:date="2017-10-07T23:13:00Z">
          <w:pPr/>
        </w:pPrChange>
      </w:pPr>
      <w:bookmarkStart w:id="827" w:name="_GoBack"/>
      <w:bookmarkEnd w:id="827"/>
    </w:p>
    <w:sectPr w:rsidR="00BE3379" w:rsidRPr="0091735C" w:rsidSect="004C7B6F">
      <w:footerReference w:type="even" r:id="rId8"/>
      <w:footerReference w:type="default" r:id="rId9"/>
      <w:pgSz w:w="12240" w:h="15840"/>
      <w:pgMar w:top="74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C0156" w14:textId="77777777" w:rsidR="00442263" w:rsidRDefault="00442263" w:rsidP="004E14C3">
      <w:r>
        <w:separator/>
      </w:r>
    </w:p>
  </w:endnote>
  <w:endnote w:type="continuationSeparator" w:id="0">
    <w:p w14:paraId="516A854A" w14:textId="77777777" w:rsidR="00442263" w:rsidRDefault="00442263" w:rsidP="004E1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04DD7" w14:textId="77777777" w:rsidR="006B7D9B" w:rsidRDefault="006B7D9B" w:rsidP="00663316">
    <w:pPr>
      <w:pStyle w:val="Footer"/>
      <w:framePr w:wrap="none" w:vAnchor="text" w:hAnchor="margin" w:xAlign="right" w:y="1"/>
      <w:rPr>
        <w:ins w:id="828" w:author="Jun Gong" w:date="2017-10-07T23:25:00Z"/>
        <w:rStyle w:val="PageNumber"/>
      </w:rPr>
    </w:pPr>
    <w:ins w:id="829" w:author="Jun Gong" w:date="2017-10-07T23:25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  <w:r>
        <w:rPr>
          <w:rStyle w:val="PageNumber"/>
        </w:rPr>
        <w:fldChar w:fldCharType="end"/>
      </w:r>
    </w:ins>
  </w:p>
  <w:p w14:paraId="642EEB18" w14:textId="77777777" w:rsidR="006B7D9B" w:rsidRDefault="006B7D9B" w:rsidP="006B7D9B">
    <w:pPr>
      <w:pStyle w:val="Footer"/>
      <w:ind w:right="360"/>
      <w:pPrChange w:id="830" w:author="Jun Gong" w:date="2017-10-07T23:25:00Z">
        <w:pPr>
          <w:pStyle w:val="Footer"/>
        </w:pPr>
      </w:pPrChange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DEC11" w14:textId="77777777" w:rsidR="006B7D9B" w:rsidRDefault="006B7D9B" w:rsidP="00663316">
    <w:pPr>
      <w:pStyle w:val="Footer"/>
      <w:framePr w:wrap="none" w:vAnchor="text" w:hAnchor="margin" w:xAlign="right" w:y="1"/>
      <w:rPr>
        <w:ins w:id="831" w:author="Jun Gong" w:date="2017-10-07T23:25:00Z"/>
        <w:rStyle w:val="PageNumber"/>
      </w:rPr>
    </w:pPr>
    <w:ins w:id="832" w:author="Jun Gong" w:date="2017-10-07T23:25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</w:ins>
    <w:r>
      <w:rPr>
        <w:rStyle w:val="PageNumber"/>
      </w:rPr>
      <w:fldChar w:fldCharType="separate"/>
    </w:r>
    <w:r w:rsidR="00442263">
      <w:rPr>
        <w:rStyle w:val="PageNumber"/>
        <w:noProof/>
      </w:rPr>
      <w:t>1</w:t>
    </w:r>
    <w:ins w:id="833" w:author="Jun Gong" w:date="2017-10-07T23:25:00Z">
      <w:r>
        <w:rPr>
          <w:rStyle w:val="PageNumber"/>
        </w:rPr>
        <w:fldChar w:fldCharType="end"/>
      </w:r>
    </w:ins>
  </w:p>
  <w:p w14:paraId="6F5758AC" w14:textId="77777777" w:rsidR="006B7D9B" w:rsidRDefault="006B7D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52A73" w14:textId="77777777" w:rsidR="00442263" w:rsidRDefault="00442263" w:rsidP="004E14C3">
      <w:r>
        <w:separator/>
      </w:r>
    </w:p>
  </w:footnote>
  <w:footnote w:type="continuationSeparator" w:id="0">
    <w:p w14:paraId="65539BAD" w14:textId="77777777" w:rsidR="00442263" w:rsidRDefault="00442263" w:rsidP="004E1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5.1pt;height:15.1pt" o:bullet="t">
        <v:imagedata r:id="rId1" o:title="/var/folders/33/pt_fq_ys2d7_cxtj68t41v3c0000gq/T/com.microsoft.Word/Word Work File L_1369591658"/>
      </v:shape>
    </w:pict>
  </w:numPicBullet>
  <w:abstractNum w:abstractNumId="0">
    <w:nsid w:val="07E1670A"/>
    <w:multiLevelType w:val="multilevel"/>
    <w:tmpl w:val="07E167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05848"/>
    <w:multiLevelType w:val="multilevel"/>
    <w:tmpl w:val="0D105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D6EDE"/>
    <w:multiLevelType w:val="multilevel"/>
    <w:tmpl w:val="0F6D6E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04FF1"/>
    <w:multiLevelType w:val="hybridMultilevel"/>
    <w:tmpl w:val="4A1442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C65A6"/>
    <w:multiLevelType w:val="hybridMultilevel"/>
    <w:tmpl w:val="DF1CF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F2D1C"/>
    <w:multiLevelType w:val="multilevel"/>
    <w:tmpl w:val="167F2D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C26CB"/>
    <w:multiLevelType w:val="multilevel"/>
    <w:tmpl w:val="19EC26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90259"/>
    <w:multiLevelType w:val="multilevel"/>
    <w:tmpl w:val="206902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94BA1"/>
    <w:multiLevelType w:val="hybridMultilevel"/>
    <w:tmpl w:val="467EC1A8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296701FC"/>
    <w:multiLevelType w:val="hybridMultilevel"/>
    <w:tmpl w:val="15303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E90728"/>
    <w:multiLevelType w:val="hybridMultilevel"/>
    <w:tmpl w:val="8006F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359D7"/>
    <w:multiLevelType w:val="hybridMultilevel"/>
    <w:tmpl w:val="AA1207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A02A07"/>
    <w:multiLevelType w:val="multilevel"/>
    <w:tmpl w:val="30A02A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700E52"/>
    <w:multiLevelType w:val="hybridMultilevel"/>
    <w:tmpl w:val="6B5A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811C80"/>
    <w:multiLevelType w:val="hybridMultilevel"/>
    <w:tmpl w:val="38AED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266F5E"/>
    <w:multiLevelType w:val="hybridMultilevel"/>
    <w:tmpl w:val="5ADE55C0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75AE5ED6"/>
    <w:multiLevelType w:val="hybridMultilevel"/>
    <w:tmpl w:val="25241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14"/>
  </w:num>
  <w:num w:numId="9">
    <w:abstractNumId w:val="12"/>
  </w:num>
  <w:num w:numId="10">
    <w:abstractNumId w:val="4"/>
  </w:num>
  <w:num w:numId="11">
    <w:abstractNumId w:val="1"/>
  </w:num>
  <w:num w:numId="12">
    <w:abstractNumId w:val="0"/>
  </w:num>
  <w:num w:numId="13">
    <w:abstractNumId w:val="3"/>
  </w:num>
  <w:num w:numId="14">
    <w:abstractNumId w:val="16"/>
  </w:num>
  <w:num w:numId="15">
    <w:abstractNumId w:val="13"/>
  </w:num>
  <w:num w:numId="16">
    <w:abstractNumId w:val="15"/>
  </w:num>
  <w:num w:numId="17">
    <w:abstractNumId w:val="1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n Gong">
    <w15:presenceInfo w15:providerId="None" w15:userId="Jun Gong"/>
  </w15:person>
  <w15:person w15:author="Shuang Chen">
    <w15:presenceInfo w15:providerId="None" w15:userId="Shuang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revisionView w:insDel="0" w:formatting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5D"/>
    <w:rsid w:val="00006F9C"/>
    <w:rsid w:val="00020907"/>
    <w:rsid w:val="000220EB"/>
    <w:rsid w:val="0002612C"/>
    <w:rsid w:val="00035BC4"/>
    <w:rsid w:val="00044C2E"/>
    <w:rsid w:val="000475FE"/>
    <w:rsid w:val="00054C2C"/>
    <w:rsid w:val="00067F56"/>
    <w:rsid w:val="00075DA3"/>
    <w:rsid w:val="00083254"/>
    <w:rsid w:val="00085C8D"/>
    <w:rsid w:val="000A087E"/>
    <w:rsid w:val="000A64E5"/>
    <w:rsid w:val="000B39D2"/>
    <w:rsid w:val="000B5946"/>
    <w:rsid w:val="000B7E88"/>
    <w:rsid w:val="000C2C88"/>
    <w:rsid w:val="000D0351"/>
    <w:rsid w:val="000D3505"/>
    <w:rsid w:val="000D7E91"/>
    <w:rsid w:val="000E2920"/>
    <w:rsid w:val="000E5671"/>
    <w:rsid w:val="000F30E8"/>
    <w:rsid w:val="000F3793"/>
    <w:rsid w:val="000F6BED"/>
    <w:rsid w:val="00100118"/>
    <w:rsid w:val="001102CA"/>
    <w:rsid w:val="0011520A"/>
    <w:rsid w:val="00117E79"/>
    <w:rsid w:val="00120A40"/>
    <w:rsid w:val="00121635"/>
    <w:rsid w:val="00122A1A"/>
    <w:rsid w:val="00126152"/>
    <w:rsid w:val="00141CA2"/>
    <w:rsid w:val="0015144A"/>
    <w:rsid w:val="00165EE6"/>
    <w:rsid w:val="00165F42"/>
    <w:rsid w:val="00175848"/>
    <w:rsid w:val="001779CD"/>
    <w:rsid w:val="001801D5"/>
    <w:rsid w:val="00183ECD"/>
    <w:rsid w:val="001846DB"/>
    <w:rsid w:val="0018606B"/>
    <w:rsid w:val="0019367A"/>
    <w:rsid w:val="001A00D2"/>
    <w:rsid w:val="001A4827"/>
    <w:rsid w:val="001B652B"/>
    <w:rsid w:val="001B7EC5"/>
    <w:rsid w:val="001D425A"/>
    <w:rsid w:val="001E48B8"/>
    <w:rsid w:val="00205B7E"/>
    <w:rsid w:val="00212AB0"/>
    <w:rsid w:val="00214905"/>
    <w:rsid w:val="002248FA"/>
    <w:rsid w:val="00226C4B"/>
    <w:rsid w:val="00246E5C"/>
    <w:rsid w:val="00251287"/>
    <w:rsid w:val="00261F82"/>
    <w:rsid w:val="00271B6F"/>
    <w:rsid w:val="00277AEA"/>
    <w:rsid w:val="00284B64"/>
    <w:rsid w:val="00285A1C"/>
    <w:rsid w:val="002879D8"/>
    <w:rsid w:val="00287B08"/>
    <w:rsid w:val="00290E69"/>
    <w:rsid w:val="002952B9"/>
    <w:rsid w:val="00296EF0"/>
    <w:rsid w:val="002C5156"/>
    <w:rsid w:val="002D463D"/>
    <w:rsid w:val="002E0E32"/>
    <w:rsid w:val="002F7F44"/>
    <w:rsid w:val="0030604C"/>
    <w:rsid w:val="00312822"/>
    <w:rsid w:val="00317263"/>
    <w:rsid w:val="003201B0"/>
    <w:rsid w:val="003219E5"/>
    <w:rsid w:val="0032250D"/>
    <w:rsid w:val="0032426A"/>
    <w:rsid w:val="00324A73"/>
    <w:rsid w:val="00343168"/>
    <w:rsid w:val="0034742A"/>
    <w:rsid w:val="00347E55"/>
    <w:rsid w:val="0035422C"/>
    <w:rsid w:val="00354D7C"/>
    <w:rsid w:val="003568CE"/>
    <w:rsid w:val="00362244"/>
    <w:rsid w:val="00381764"/>
    <w:rsid w:val="00383D97"/>
    <w:rsid w:val="00385E1D"/>
    <w:rsid w:val="00386F78"/>
    <w:rsid w:val="003A1745"/>
    <w:rsid w:val="003B6110"/>
    <w:rsid w:val="003C0CB1"/>
    <w:rsid w:val="003E6CEA"/>
    <w:rsid w:val="003F3403"/>
    <w:rsid w:val="00401C82"/>
    <w:rsid w:val="00402E55"/>
    <w:rsid w:val="00412078"/>
    <w:rsid w:val="004225B8"/>
    <w:rsid w:val="00423993"/>
    <w:rsid w:val="00442263"/>
    <w:rsid w:val="0044778B"/>
    <w:rsid w:val="00466672"/>
    <w:rsid w:val="004766D8"/>
    <w:rsid w:val="004818CA"/>
    <w:rsid w:val="004A266E"/>
    <w:rsid w:val="004B4C01"/>
    <w:rsid w:val="004C0B24"/>
    <w:rsid w:val="004C1435"/>
    <w:rsid w:val="004C7B6F"/>
    <w:rsid w:val="004D1412"/>
    <w:rsid w:val="004E14C3"/>
    <w:rsid w:val="004F315C"/>
    <w:rsid w:val="004F5A4A"/>
    <w:rsid w:val="004F60A2"/>
    <w:rsid w:val="00501846"/>
    <w:rsid w:val="00502322"/>
    <w:rsid w:val="0050708B"/>
    <w:rsid w:val="005150B7"/>
    <w:rsid w:val="00521021"/>
    <w:rsid w:val="0052239E"/>
    <w:rsid w:val="00523A64"/>
    <w:rsid w:val="00545907"/>
    <w:rsid w:val="00554759"/>
    <w:rsid w:val="00556442"/>
    <w:rsid w:val="00556870"/>
    <w:rsid w:val="00567711"/>
    <w:rsid w:val="00570183"/>
    <w:rsid w:val="00575240"/>
    <w:rsid w:val="00576BE8"/>
    <w:rsid w:val="00586E68"/>
    <w:rsid w:val="005906F2"/>
    <w:rsid w:val="005950B7"/>
    <w:rsid w:val="005A20F1"/>
    <w:rsid w:val="005A2A34"/>
    <w:rsid w:val="005A3225"/>
    <w:rsid w:val="005A6D36"/>
    <w:rsid w:val="005B1E94"/>
    <w:rsid w:val="005B2887"/>
    <w:rsid w:val="005B28AD"/>
    <w:rsid w:val="005D6C21"/>
    <w:rsid w:val="005D71C0"/>
    <w:rsid w:val="005F2748"/>
    <w:rsid w:val="005F3ECD"/>
    <w:rsid w:val="005F7637"/>
    <w:rsid w:val="00601356"/>
    <w:rsid w:val="0061065D"/>
    <w:rsid w:val="0061162D"/>
    <w:rsid w:val="0061375E"/>
    <w:rsid w:val="00613EBA"/>
    <w:rsid w:val="00623152"/>
    <w:rsid w:val="0062537F"/>
    <w:rsid w:val="00631FC9"/>
    <w:rsid w:val="00635848"/>
    <w:rsid w:val="0064177C"/>
    <w:rsid w:val="0065136F"/>
    <w:rsid w:val="00654AD9"/>
    <w:rsid w:val="0066128C"/>
    <w:rsid w:val="00671D4E"/>
    <w:rsid w:val="006775FD"/>
    <w:rsid w:val="0068222E"/>
    <w:rsid w:val="00683308"/>
    <w:rsid w:val="006849A8"/>
    <w:rsid w:val="00693259"/>
    <w:rsid w:val="006B0280"/>
    <w:rsid w:val="006B2059"/>
    <w:rsid w:val="006B4236"/>
    <w:rsid w:val="006B43B4"/>
    <w:rsid w:val="006B7AC3"/>
    <w:rsid w:val="006B7BED"/>
    <w:rsid w:val="006B7D9B"/>
    <w:rsid w:val="006D00B0"/>
    <w:rsid w:val="006D555D"/>
    <w:rsid w:val="006D7511"/>
    <w:rsid w:val="006E2EF2"/>
    <w:rsid w:val="0070379F"/>
    <w:rsid w:val="00710B09"/>
    <w:rsid w:val="007138CC"/>
    <w:rsid w:val="00715474"/>
    <w:rsid w:val="0071645A"/>
    <w:rsid w:val="00727D32"/>
    <w:rsid w:val="007401F6"/>
    <w:rsid w:val="0074637B"/>
    <w:rsid w:val="00746F91"/>
    <w:rsid w:val="00752445"/>
    <w:rsid w:val="0076065B"/>
    <w:rsid w:val="00760D0B"/>
    <w:rsid w:val="00765C50"/>
    <w:rsid w:val="00767F2E"/>
    <w:rsid w:val="007839EB"/>
    <w:rsid w:val="00785175"/>
    <w:rsid w:val="00785971"/>
    <w:rsid w:val="007859DD"/>
    <w:rsid w:val="00786453"/>
    <w:rsid w:val="007A0B51"/>
    <w:rsid w:val="007A1569"/>
    <w:rsid w:val="007A2184"/>
    <w:rsid w:val="007A2C72"/>
    <w:rsid w:val="007A3139"/>
    <w:rsid w:val="007A4FAF"/>
    <w:rsid w:val="007B0B49"/>
    <w:rsid w:val="007B3855"/>
    <w:rsid w:val="007B50E9"/>
    <w:rsid w:val="007B562F"/>
    <w:rsid w:val="007C2F3B"/>
    <w:rsid w:val="007E2BAA"/>
    <w:rsid w:val="007E7FCC"/>
    <w:rsid w:val="007F5D51"/>
    <w:rsid w:val="007F670B"/>
    <w:rsid w:val="00806E9D"/>
    <w:rsid w:val="0081094F"/>
    <w:rsid w:val="00814D43"/>
    <w:rsid w:val="00815C94"/>
    <w:rsid w:val="0081744E"/>
    <w:rsid w:val="00823BE6"/>
    <w:rsid w:val="00826194"/>
    <w:rsid w:val="00841B98"/>
    <w:rsid w:val="00842EB7"/>
    <w:rsid w:val="00846F12"/>
    <w:rsid w:val="00852F92"/>
    <w:rsid w:val="00854305"/>
    <w:rsid w:val="00891F90"/>
    <w:rsid w:val="0089676B"/>
    <w:rsid w:val="008973D6"/>
    <w:rsid w:val="008A1768"/>
    <w:rsid w:val="008A7276"/>
    <w:rsid w:val="008B1782"/>
    <w:rsid w:val="008B572B"/>
    <w:rsid w:val="008B76C3"/>
    <w:rsid w:val="008C347F"/>
    <w:rsid w:val="008C5001"/>
    <w:rsid w:val="008C53FC"/>
    <w:rsid w:val="008D4F90"/>
    <w:rsid w:val="008E6B68"/>
    <w:rsid w:val="008E6D4E"/>
    <w:rsid w:val="008F1C23"/>
    <w:rsid w:val="008F2EDF"/>
    <w:rsid w:val="008F3B5B"/>
    <w:rsid w:val="008F4A66"/>
    <w:rsid w:val="00900FDC"/>
    <w:rsid w:val="00905F22"/>
    <w:rsid w:val="00906DBB"/>
    <w:rsid w:val="00911394"/>
    <w:rsid w:val="0091735C"/>
    <w:rsid w:val="00921858"/>
    <w:rsid w:val="0092510F"/>
    <w:rsid w:val="0094224C"/>
    <w:rsid w:val="00942D2C"/>
    <w:rsid w:val="00952E59"/>
    <w:rsid w:val="00953CD9"/>
    <w:rsid w:val="00956856"/>
    <w:rsid w:val="00960771"/>
    <w:rsid w:val="009658E2"/>
    <w:rsid w:val="009675B4"/>
    <w:rsid w:val="00970569"/>
    <w:rsid w:val="00971B8F"/>
    <w:rsid w:val="00973172"/>
    <w:rsid w:val="009742B1"/>
    <w:rsid w:val="0097670F"/>
    <w:rsid w:val="00983C67"/>
    <w:rsid w:val="009A47C4"/>
    <w:rsid w:val="009B011C"/>
    <w:rsid w:val="009B1442"/>
    <w:rsid w:val="009B1EAF"/>
    <w:rsid w:val="009B2C3C"/>
    <w:rsid w:val="009B2F93"/>
    <w:rsid w:val="009B5621"/>
    <w:rsid w:val="009B58F1"/>
    <w:rsid w:val="009C0BE8"/>
    <w:rsid w:val="009C4D59"/>
    <w:rsid w:val="009D62CA"/>
    <w:rsid w:val="009D76D7"/>
    <w:rsid w:val="009E15A5"/>
    <w:rsid w:val="009E2077"/>
    <w:rsid w:val="009F10F1"/>
    <w:rsid w:val="009F6008"/>
    <w:rsid w:val="009F6D6F"/>
    <w:rsid w:val="009F75CD"/>
    <w:rsid w:val="00A023B0"/>
    <w:rsid w:val="00A11D43"/>
    <w:rsid w:val="00A127EC"/>
    <w:rsid w:val="00A13126"/>
    <w:rsid w:val="00A22E21"/>
    <w:rsid w:val="00A24F76"/>
    <w:rsid w:val="00A30ACF"/>
    <w:rsid w:val="00A35F10"/>
    <w:rsid w:val="00A420F9"/>
    <w:rsid w:val="00A4211F"/>
    <w:rsid w:val="00A5125C"/>
    <w:rsid w:val="00A56D4B"/>
    <w:rsid w:val="00A61F2F"/>
    <w:rsid w:val="00A63788"/>
    <w:rsid w:val="00A66E17"/>
    <w:rsid w:val="00A80C4F"/>
    <w:rsid w:val="00A81C86"/>
    <w:rsid w:val="00A8285D"/>
    <w:rsid w:val="00A82B07"/>
    <w:rsid w:val="00A836C2"/>
    <w:rsid w:val="00A8404F"/>
    <w:rsid w:val="00A85C5D"/>
    <w:rsid w:val="00A9561E"/>
    <w:rsid w:val="00AA3FFF"/>
    <w:rsid w:val="00AB2128"/>
    <w:rsid w:val="00AB6D82"/>
    <w:rsid w:val="00AB7E57"/>
    <w:rsid w:val="00AC6E25"/>
    <w:rsid w:val="00AD732A"/>
    <w:rsid w:val="00AF1BD3"/>
    <w:rsid w:val="00AF6BF4"/>
    <w:rsid w:val="00B07BD3"/>
    <w:rsid w:val="00B12152"/>
    <w:rsid w:val="00B20154"/>
    <w:rsid w:val="00B21BC7"/>
    <w:rsid w:val="00B22533"/>
    <w:rsid w:val="00B52BA5"/>
    <w:rsid w:val="00B637BA"/>
    <w:rsid w:val="00B647F1"/>
    <w:rsid w:val="00B65F71"/>
    <w:rsid w:val="00B66D23"/>
    <w:rsid w:val="00B70118"/>
    <w:rsid w:val="00B70A80"/>
    <w:rsid w:val="00B75BE0"/>
    <w:rsid w:val="00B81B91"/>
    <w:rsid w:val="00B84AC8"/>
    <w:rsid w:val="00B93CBE"/>
    <w:rsid w:val="00BA1EBF"/>
    <w:rsid w:val="00BA1FA5"/>
    <w:rsid w:val="00BA661A"/>
    <w:rsid w:val="00BA7AD5"/>
    <w:rsid w:val="00BB58F8"/>
    <w:rsid w:val="00BD034D"/>
    <w:rsid w:val="00BD0F02"/>
    <w:rsid w:val="00BD751F"/>
    <w:rsid w:val="00BE4B2B"/>
    <w:rsid w:val="00BE5388"/>
    <w:rsid w:val="00BF0DEA"/>
    <w:rsid w:val="00BF26D1"/>
    <w:rsid w:val="00C10F4C"/>
    <w:rsid w:val="00C23B7C"/>
    <w:rsid w:val="00C23C9D"/>
    <w:rsid w:val="00C3383E"/>
    <w:rsid w:val="00C47A3F"/>
    <w:rsid w:val="00C50004"/>
    <w:rsid w:val="00C55DC3"/>
    <w:rsid w:val="00C55E79"/>
    <w:rsid w:val="00C64C6D"/>
    <w:rsid w:val="00C77925"/>
    <w:rsid w:val="00C82529"/>
    <w:rsid w:val="00C8471F"/>
    <w:rsid w:val="00CA006A"/>
    <w:rsid w:val="00CB0A48"/>
    <w:rsid w:val="00CB2590"/>
    <w:rsid w:val="00CC3E0F"/>
    <w:rsid w:val="00CD3F11"/>
    <w:rsid w:val="00CD3F45"/>
    <w:rsid w:val="00CD46EB"/>
    <w:rsid w:val="00CD4FD5"/>
    <w:rsid w:val="00CE7297"/>
    <w:rsid w:val="00CF3E77"/>
    <w:rsid w:val="00D0104D"/>
    <w:rsid w:val="00D01B14"/>
    <w:rsid w:val="00D13D78"/>
    <w:rsid w:val="00D142D5"/>
    <w:rsid w:val="00D15FFB"/>
    <w:rsid w:val="00D2692A"/>
    <w:rsid w:val="00D26FEE"/>
    <w:rsid w:val="00D35EDE"/>
    <w:rsid w:val="00D4229A"/>
    <w:rsid w:val="00D42E6D"/>
    <w:rsid w:val="00D51796"/>
    <w:rsid w:val="00D5534B"/>
    <w:rsid w:val="00D643DC"/>
    <w:rsid w:val="00D64E56"/>
    <w:rsid w:val="00D71FE1"/>
    <w:rsid w:val="00D86559"/>
    <w:rsid w:val="00DA1E44"/>
    <w:rsid w:val="00DA1EF7"/>
    <w:rsid w:val="00DB33B5"/>
    <w:rsid w:val="00DB5D0D"/>
    <w:rsid w:val="00DC31F7"/>
    <w:rsid w:val="00DD4F50"/>
    <w:rsid w:val="00DD52A7"/>
    <w:rsid w:val="00DE3ECA"/>
    <w:rsid w:val="00DE42F7"/>
    <w:rsid w:val="00DE438B"/>
    <w:rsid w:val="00DF5CF2"/>
    <w:rsid w:val="00E000E8"/>
    <w:rsid w:val="00E04856"/>
    <w:rsid w:val="00E05DE0"/>
    <w:rsid w:val="00E0738B"/>
    <w:rsid w:val="00E07FA6"/>
    <w:rsid w:val="00E405FE"/>
    <w:rsid w:val="00E61C18"/>
    <w:rsid w:val="00E63002"/>
    <w:rsid w:val="00E64037"/>
    <w:rsid w:val="00E66F07"/>
    <w:rsid w:val="00E820CB"/>
    <w:rsid w:val="00E87133"/>
    <w:rsid w:val="00E90C18"/>
    <w:rsid w:val="00E93081"/>
    <w:rsid w:val="00E94F72"/>
    <w:rsid w:val="00EB4B64"/>
    <w:rsid w:val="00EB4D4A"/>
    <w:rsid w:val="00EC014D"/>
    <w:rsid w:val="00EC0DEF"/>
    <w:rsid w:val="00EC51AE"/>
    <w:rsid w:val="00ED0E64"/>
    <w:rsid w:val="00ED7163"/>
    <w:rsid w:val="00ED7F5C"/>
    <w:rsid w:val="00EF0D2F"/>
    <w:rsid w:val="00EF2A96"/>
    <w:rsid w:val="00F05BA0"/>
    <w:rsid w:val="00F13A71"/>
    <w:rsid w:val="00F25789"/>
    <w:rsid w:val="00F361F8"/>
    <w:rsid w:val="00F37D9B"/>
    <w:rsid w:val="00F410C8"/>
    <w:rsid w:val="00F478BB"/>
    <w:rsid w:val="00F51976"/>
    <w:rsid w:val="00F724AD"/>
    <w:rsid w:val="00F7554E"/>
    <w:rsid w:val="00F779F6"/>
    <w:rsid w:val="00F850A4"/>
    <w:rsid w:val="00F85220"/>
    <w:rsid w:val="00F86E87"/>
    <w:rsid w:val="00F90A03"/>
    <w:rsid w:val="00F95525"/>
    <w:rsid w:val="00FA1AEE"/>
    <w:rsid w:val="00FB7B5A"/>
    <w:rsid w:val="00FC0B42"/>
    <w:rsid w:val="00FC723F"/>
    <w:rsid w:val="00FD024C"/>
    <w:rsid w:val="00FD6C7D"/>
    <w:rsid w:val="00FE416E"/>
    <w:rsid w:val="00FE726D"/>
    <w:rsid w:val="00FF1222"/>
    <w:rsid w:val="00FF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0F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2F7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C5D"/>
    <w:pPr>
      <w:keepNext/>
      <w:widowControl w:val="0"/>
      <w:spacing w:before="120" w:after="120" w:line="480" w:lineRule="auto"/>
      <w:jc w:val="both"/>
      <w:outlineLvl w:val="0"/>
    </w:pPr>
    <w:rPr>
      <w:rFonts w:eastAsia="Times New Roman"/>
      <w:b/>
      <w:bCs/>
      <w:kern w:val="32"/>
      <w:sz w:val="21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C5D"/>
    <w:rPr>
      <w:rFonts w:ascii="Times New Roman" w:eastAsia="Times New Roman" w:hAnsi="Times New Roman" w:cs="Times New Roman"/>
      <w:b/>
      <w:bCs/>
      <w:kern w:val="32"/>
      <w:szCs w:val="32"/>
      <w:u w:val="single"/>
    </w:rPr>
  </w:style>
  <w:style w:type="paragraph" w:customStyle="1" w:styleId="ContactInformation">
    <w:name w:val="Contact Information"/>
    <w:rsid w:val="00A85C5D"/>
    <w:pPr>
      <w:tabs>
        <w:tab w:val="left" w:pos="6400"/>
      </w:tabs>
      <w:jc w:val="right"/>
    </w:pPr>
    <w:rPr>
      <w:rFonts w:ascii="Baskerville" w:eastAsia="Arial Unicode MS" w:hAnsi="Arial Unicode MS" w:cs="Arial Unicode MS"/>
      <w:color w:val="000000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A85C5D"/>
    <w:pPr>
      <w:widowControl w:val="0"/>
      <w:ind w:left="720"/>
      <w:contextualSpacing/>
      <w:jc w:val="both"/>
    </w:pPr>
    <w:rPr>
      <w:rFonts w:eastAsia="宋体"/>
      <w:kern w:val="2"/>
      <w:sz w:val="21"/>
      <w:szCs w:val="20"/>
    </w:rPr>
  </w:style>
  <w:style w:type="character" w:customStyle="1" w:styleId="Body2Char">
    <w:name w:val="Body 2 Char"/>
    <w:link w:val="Body2"/>
    <w:rsid w:val="00312822"/>
    <w:rPr>
      <w:rFonts w:ascii="Hoefler Text" w:eastAsia="Arial Unicode MS" w:hAnsi="Arial Unicode MS" w:cs="Arial Unicode MS"/>
      <w:color w:val="594B3A"/>
      <w:sz w:val="20"/>
      <w:szCs w:val="20"/>
    </w:rPr>
  </w:style>
  <w:style w:type="paragraph" w:customStyle="1" w:styleId="Body2">
    <w:name w:val="Body 2"/>
    <w:link w:val="Body2Char"/>
    <w:rsid w:val="00312822"/>
    <w:pPr>
      <w:spacing w:after="180" w:line="336" w:lineRule="auto"/>
    </w:pPr>
    <w:rPr>
      <w:rFonts w:ascii="Hoefler Text" w:eastAsia="Arial Unicode MS" w:hAnsi="Arial Unicode MS" w:cs="Arial Unicode MS"/>
      <w:color w:val="594B3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4FA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E15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5A5"/>
    <w:pPr>
      <w:widowControl w:val="0"/>
      <w:jc w:val="both"/>
    </w:pPr>
    <w:rPr>
      <w:rFonts w:eastAsia="宋体"/>
      <w:kern w:val="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5A5"/>
    <w:rPr>
      <w:rFonts w:ascii="Times New Roman" w:eastAsia="宋体" w:hAnsi="Times New Roman" w:cs="Times New Roman"/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5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5A5"/>
    <w:rPr>
      <w:rFonts w:ascii="Times New Roman" w:eastAsia="宋体" w:hAnsi="Times New Roman" w:cs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5A5"/>
    <w:pPr>
      <w:widowControl w:val="0"/>
      <w:jc w:val="both"/>
    </w:pPr>
    <w:rPr>
      <w:rFonts w:eastAsia="宋体"/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5A5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p1">
    <w:name w:val="p1"/>
    <w:basedOn w:val="Normal"/>
    <w:rsid w:val="00A023B0"/>
    <w:rPr>
      <w:rFonts w:ascii="Helvetica" w:hAnsi="Helvetica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8C500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1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4C3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1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4C3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4E14C3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B7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2BED09-F164-3C4D-B3A4-9A57C1816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1523</Words>
  <Characters>8687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Chen</dc:creator>
  <cp:keywords/>
  <dc:description/>
  <cp:lastModifiedBy>Jun Gong</cp:lastModifiedBy>
  <cp:revision>2</cp:revision>
  <cp:lastPrinted>2017-10-07T18:52:00Z</cp:lastPrinted>
  <dcterms:created xsi:type="dcterms:W3CDTF">2017-10-08T03:33:00Z</dcterms:created>
  <dcterms:modified xsi:type="dcterms:W3CDTF">2017-10-08T03:33:00Z</dcterms:modified>
</cp:coreProperties>
</file>